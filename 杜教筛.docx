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ascii="Helvetica" w:hAnsi="Helvetica" w:eastAsia="Helvetica" w:cs="Helvetica"/>
          <w:i w:val="0"/>
          <w:caps w:val="0"/>
          <w:color w:val="111111"/>
          <w:spacing w:val="0"/>
          <w:sz w:val="19"/>
          <w:szCs w:val="19"/>
          <w:shd w:val="clear" w:fill="FFFFFF"/>
        </w:rPr>
        <w:t>代数数论阶段</w:t>
      </w:r>
      <w:r>
        <w:rPr>
          <w:rFonts w:ascii="Consolas" w:hAnsi="Consolas" w:eastAsia="Consolas" w:cs="Consolas"/>
          <w:i w:val="0"/>
          <w:caps w:val="0"/>
          <w:color w:val="000000"/>
          <w:spacing w:val="0"/>
          <w:sz w:val="24"/>
          <w:szCs w:val="24"/>
          <w:bdr w:val="none" w:color="auto" w:sz="0" w:space="0"/>
          <w:shd w:val="clear" w:fill="FFFFFF"/>
        </w:rPr>
        <w:t>话说，我是不是在自己的</w:t>
      </w:r>
      <w:r>
        <w:rPr>
          <w:rFonts w:hint="default" w:ascii="Consolas" w:hAnsi="Consolas" w:eastAsia="Consolas" w:cs="Consolas"/>
          <w:i w:val="0"/>
          <w:caps w:val="0"/>
          <w:color w:val="000000"/>
          <w:spacing w:val="0"/>
          <w:sz w:val="24"/>
          <w:szCs w:val="24"/>
          <w:u w:val="single"/>
          <w:bdr w:val="none" w:color="auto" w:sz="0" w:space="0"/>
          <w:shd w:val="clear" w:fill="FFFFFF"/>
        </w:rPr>
        <w:fldChar w:fldCharType="begin"/>
      </w:r>
      <w:r>
        <w:rPr>
          <w:rFonts w:hint="default" w:ascii="Consolas" w:hAnsi="Consolas" w:eastAsia="Consolas" w:cs="Consolas"/>
          <w:i w:val="0"/>
          <w:caps w:val="0"/>
          <w:color w:val="000000"/>
          <w:spacing w:val="0"/>
          <w:sz w:val="24"/>
          <w:szCs w:val="24"/>
          <w:u w:val="single"/>
          <w:bdr w:val="none" w:color="auto" w:sz="0" w:space="0"/>
          <w:shd w:val="clear" w:fill="FFFFFF"/>
        </w:rPr>
        <w:instrText xml:space="preserve"> HYPERLINK "https://www.cnblogs.com/peng-ym/p/8647856.html" </w:instrText>
      </w:r>
      <w:r>
        <w:rPr>
          <w:rFonts w:hint="default" w:ascii="Consolas" w:hAnsi="Consolas" w:eastAsia="Consolas" w:cs="Consolas"/>
          <w:i w:val="0"/>
          <w:caps w:val="0"/>
          <w:color w:val="000000"/>
          <w:spacing w:val="0"/>
          <w:sz w:val="24"/>
          <w:szCs w:val="24"/>
          <w:u w:val="single"/>
          <w:bdr w:val="none" w:color="auto" w:sz="0" w:space="0"/>
          <w:shd w:val="clear" w:fill="FFFFFF"/>
        </w:rPr>
        <w:fldChar w:fldCharType="separate"/>
      </w:r>
      <w:r>
        <w:rPr>
          <w:rStyle w:val="8"/>
          <w:rFonts w:hint="default" w:ascii="Consolas" w:hAnsi="Consolas" w:eastAsia="Consolas" w:cs="Consolas"/>
          <w:i w:val="0"/>
          <w:caps w:val="0"/>
          <w:color w:val="000000"/>
          <w:spacing w:val="0"/>
          <w:sz w:val="24"/>
          <w:szCs w:val="24"/>
          <w:u w:val="single"/>
          <w:bdr w:val="none" w:color="auto" w:sz="0" w:space="0"/>
          <w:shd w:val="clear" w:fill="FFFFFF"/>
        </w:rPr>
        <w:t>莫比乌斯反演</w:t>
      </w:r>
      <w:r>
        <w:rPr>
          <w:rFonts w:hint="default" w:ascii="Consolas" w:hAnsi="Consolas" w:eastAsia="Consolas" w:cs="Consolas"/>
          <w:i w:val="0"/>
          <w:caps w:val="0"/>
          <w:color w:val="000000"/>
          <w:spacing w:val="0"/>
          <w:sz w:val="24"/>
          <w:szCs w:val="24"/>
          <w:u w:val="single"/>
          <w:bdr w:val="none" w:color="auto" w:sz="0" w:space="0"/>
          <w:shd w:val="clear" w:fill="FFFFFF"/>
        </w:rPr>
        <w:fldChar w:fldCharType="end"/>
      </w:r>
      <w:r>
        <w:rPr>
          <w:rFonts w:hint="default" w:ascii="Consolas" w:hAnsi="Consolas" w:eastAsia="Consolas" w:cs="Consolas"/>
          <w:i w:val="0"/>
          <w:caps w:val="0"/>
          <w:color w:val="000000"/>
          <w:spacing w:val="0"/>
          <w:sz w:val="24"/>
          <w:szCs w:val="24"/>
          <w:bdr w:val="none" w:color="auto" w:sz="0" w:space="0"/>
          <w:shd w:val="clear" w:fill="FFFFFF"/>
        </w:rPr>
        <w:t>中挖了许多杜教筛的坑啊......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本文完整的总结介绍杜教筛，也算是将莫比乌斯反演中的坑全部填满吧！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真诚地希望来阅读这篇学习笔记的每一个人，仔仔细细的看完每一段。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我相信，只要认真的看完整篇文章并跟着一起思考的读者，一定能够有所收获！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如果您之前不会杜教筛，那么我希望这篇文章能够作为您学习杜教筛路上的有力援助，帮助您真正的了解与掌握杜教筛！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如果您之前早已熟知杜教筛或只有些模糊的印象，相信您一定也能有所收获！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(PS：本文较长，请耐心阅读 ovo)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onsolas" w:hAnsi="Consolas" w:eastAsia="Consolas" w:cs="Consolas"/>
          <w:i w:val="0"/>
          <w:caps w:val="0"/>
          <w:color w:val="000000"/>
          <w:spacing w:val="0"/>
          <w:sz w:val="24"/>
          <w:szCs w:val="24"/>
        </w:rPr>
      </w:pPr>
      <w: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06CA4"/>
        <w:spacing w:before="225" w:beforeAutospacing="0" w:after="225" w:afterAutospacing="0" w:line="23" w:lineRule="atLeast"/>
        <w:ind w:left="0" w:right="0" w:firstLine="0"/>
        <w:jc w:val="left"/>
        <w:rPr>
          <w:rFonts w:hint="eastAsia" w:ascii="微软雅黑" w:hAnsi="微软雅黑" w:eastAsia="微软雅黑" w:cs="微软雅黑"/>
          <w:b/>
          <w:i w:val="0"/>
          <w:caps w:val="0"/>
          <w:color w:val="FFFFF0"/>
          <w:spacing w:val="0"/>
          <w:sz w:val="25"/>
          <w:szCs w:val="25"/>
        </w:rPr>
      </w:pPr>
      <w:r>
        <w:rPr>
          <w:rFonts w:hint="eastAsia" w:ascii="微软雅黑" w:hAnsi="微软雅黑" w:eastAsia="微软雅黑" w:cs="微软雅黑"/>
          <w:b/>
          <w:i w:val="0"/>
          <w:caps w:val="0"/>
          <w:color w:val="FFFFF0"/>
          <w:spacing w:val="0"/>
          <w:sz w:val="25"/>
          <w:szCs w:val="25"/>
          <w:bdr w:val="none" w:color="auto" w:sz="0" w:space="0"/>
          <w:shd w:val="clear" w:fill="406CA4"/>
        </w:rPr>
        <w:t>在OI中的意义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其实，对于一般的数论题，线性筛已经非常的优秀了。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但是就是有那些</w:t>
      </w:r>
      <w:r>
        <w:rPr>
          <w:rFonts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uliu</w:t>
      </w:r>
      <w:r>
        <w:rPr>
          <w:rFonts w:hint="default" w:ascii="Consolas" w:hAnsi="Consolas" w:eastAsia="Consolas" w:cs="Consolas"/>
          <w:b w:val="0"/>
          <w:i w:val="0"/>
          <w:caps w:val="0"/>
          <w:color w:val="000000"/>
          <w:spacing w:val="0"/>
          <w:sz w:val="24"/>
          <w:szCs w:val="24"/>
          <w:u w:val="none"/>
          <w:bdr w:val="none" w:color="auto" w:sz="0" w:space="0"/>
          <w:shd w:val="clear" w:fill="FFFFFF"/>
        </w:rPr>
        <w:t>duliu</w:t>
      </w:r>
      <w:r>
        <w:rPr>
          <w:rFonts w:hint="default" w:ascii="Consolas" w:hAnsi="Consolas" w:eastAsia="Consolas" w:cs="Consolas"/>
          <w:i w:val="0"/>
          <w:caps w:val="0"/>
          <w:color w:val="000000"/>
          <w:spacing w:val="0"/>
          <w:sz w:val="24"/>
          <w:szCs w:val="24"/>
          <w:bdr w:val="none" w:color="auto" w:sz="0" w:space="0"/>
          <w:shd w:val="clear" w:fill="FFFFFF"/>
        </w:rPr>
        <w:t>出题人，硬是要把数据出到</w:t>
      </w:r>
      <w:r>
        <w:rPr>
          <w:rFonts w:ascii="MathJax_Main" w:hAnsi="MathJax_Main" w:eastAsia="MathJax_Main" w:cs="MathJax_Main"/>
          <w:b w:val="0"/>
          <w:i w:val="0"/>
          <w:caps w:val="0"/>
          <w:color w:val="000000"/>
          <w:spacing w:val="0"/>
          <w:sz w:val="27"/>
          <w:szCs w:val="27"/>
          <w:u w:val="none"/>
          <w:bdr w:val="none" w:color="auto" w:sz="0" w:space="0"/>
          <w:shd w:val="clear" w:fill="FFFFFF"/>
        </w:rPr>
        <w:t>1</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e</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10</w:t>
      </w:r>
      <w:r>
        <w:rPr>
          <w:rFonts w:hint="default" w:ascii="Consolas" w:hAnsi="Consolas" w:eastAsia="Consolas" w:cs="Consolas"/>
          <w:b w:val="0"/>
          <w:i w:val="0"/>
          <w:caps w:val="0"/>
          <w:color w:val="000000"/>
          <w:spacing w:val="0"/>
          <w:sz w:val="24"/>
          <w:szCs w:val="24"/>
          <w:u w:val="none"/>
          <w:bdr w:val="none" w:color="auto" w:sz="0" w:space="0"/>
          <w:shd w:val="clear" w:fill="FFFFFF"/>
        </w:rPr>
        <w:t>1e10</w:t>
      </w:r>
      <w:r>
        <w:rPr>
          <w:rFonts w:hint="default" w:ascii="Consolas" w:hAnsi="Consolas" w:eastAsia="Consolas" w:cs="Consolas"/>
          <w:i w:val="0"/>
          <w:caps w:val="0"/>
          <w:color w:val="000000"/>
          <w:spacing w:val="0"/>
          <w:sz w:val="24"/>
          <w:szCs w:val="24"/>
          <w:bdr w:val="none" w:color="auto" w:sz="0" w:space="0"/>
          <w:shd w:val="clear" w:fill="FFFFFF"/>
        </w:rPr>
        <w:t>之类的，就看你会不会杜教筛，min_25筛，洲阁筛等各种神奇的筛法。</w:t>
      </w:r>
      <w:del w:id="0">
        <w:r>
          <w:rPr>
            <w:rFonts w:hint="default" w:ascii="Consolas" w:hAnsi="Consolas" w:eastAsia="Consolas" w:cs="Consolas"/>
            <w:i w:val="0"/>
            <w:caps w:val="0"/>
            <w:color w:val="000000"/>
            <w:spacing w:val="0"/>
            <w:sz w:val="24"/>
            <w:szCs w:val="24"/>
            <w:bdr w:val="none" w:color="auto" w:sz="0" w:space="0"/>
            <w:shd w:val="clear" w:fill="FFFFFF"/>
          </w:rPr>
          <w:delText>(PS:后面这两个筛法我是真的不会了QAQ)</w:delText>
        </w:r>
      </w:del>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要是不会，那就要少十分左右！</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所以，专门用杜教筛来推式子的题目很少，一般都是用杜教筛优化线性筛，弄到最后的那些分。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不过，杜教筛的思想对于推式子是很有帮助的。（它那种递归求解的形式，以及复杂度</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O</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23</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O(n23)</w:t>
      </w:r>
      <w:r>
        <w:rPr>
          <w:rFonts w:hint="default" w:ascii="Consolas" w:hAnsi="Consolas" w:eastAsia="Consolas" w:cs="Consolas"/>
          <w:i w:val="0"/>
          <w:caps w:val="0"/>
          <w:color w:val="000000"/>
          <w:spacing w:val="0"/>
          <w:sz w:val="24"/>
          <w:szCs w:val="24"/>
          <w:bdr w:val="none" w:color="auto" w:sz="0" w:space="0"/>
          <w:shd w:val="clear" w:fill="FFFFFF"/>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因此，学会杜教筛也是一件挺好的事情！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onsolas" w:hAnsi="Consolas" w:eastAsia="Consolas" w:cs="Consolas"/>
          <w:i w:val="0"/>
          <w:caps w:val="0"/>
          <w:color w:val="000000"/>
          <w:spacing w:val="0"/>
          <w:sz w:val="24"/>
          <w:szCs w:val="24"/>
        </w:rPr>
      </w:pPr>
      <w: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06CA4"/>
        <w:spacing w:before="225" w:beforeAutospacing="0" w:after="225" w:afterAutospacing="0" w:line="23" w:lineRule="atLeast"/>
        <w:ind w:left="0" w:right="0" w:firstLine="0"/>
        <w:jc w:val="left"/>
        <w:rPr>
          <w:rFonts w:hint="eastAsia" w:ascii="微软雅黑" w:hAnsi="微软雅黑" w:eastAsia="微软雅黑" w:cs="微软雅黑"/>
          <w:b/>
          <w:i w:val="0"/>
          <w:caps w:val="0"/>
          <w:color w:val="FFFFF0"/>
          <w:spacing w:val="0"/>
          <w:sz w:val="25"/>
          <w:szCs w:val="25"/>
        </w:rPr>
      </w:pPr>
      <w:r>
        <w:rPr>
          <w:rFonts w:hint="eastAsia" w:ascii="微软雅黑" w:hAnsi="微软雅黑" w:eastAsia="微软雅黑" w:cs="微软雅黑"/>
          <w:b/>
          <w:i w:val="0"/>
          <w:caps w:val="0"/>
          <w:color w:val="FFFFF0"/>
          <w:spacing w:val="0"/>
          <w:sz w:val="25"/>
          <w:szCs w:val="25"/>
          <w:bdr w:val="none" w:color="auto" w:sz="0" w:space="0"/>
          <w:shd w:val="clear" w:fill="406CA4"/>
        </w:rPr>
        <w:t>前置技能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杜教筛的前置技能挺多的......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Consolas" w:hAnsi="Consolas" w:eastAsia="Consolas" w:cs="Consolas"/>
          <w:b/>
          <w:i w:val="0"/>
          <w:caps w:val="0"/>
          <w:color w:val="000000"/>
          <w:spacing w:val="0"/>
          <w:sz w:val="24"/>
          <w:szCs w:val="24"/>
        </w:rPr>
      </w:pPr>
      <w:r>
        <w:rPr>
          <w:rFonts w:hint="default" w:ascii="Consolas" w:hAnsi="Consolas" w:eastAsia="Consolas" w:cs="Consolas"/>
          <w:b/>
          <w:i w:val="0"/>
          <w:caps w:val="0"/>
          <w:color w:val="000000"/>
          <w:spacing w:val="0"/>
          <w:sz w:val="24"/>
          <w:szCs w:val="24"/>
          <w:bdr w:val="none" w:color="auto" w:sz="0" w:space="0"/>
          <w:shd w:val="clear" w:fill="FFFFFF"/>
        </w:rPr>
        <w:t>各种函数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nsolas" w:hAnsi="Consolas" w:eastAsia="Consolas" w:cs="Consolas"/>
          <w:b/>
          <w:i w:val="0"/>
          <w:caps w:val="0"/>
          <w:color w:val="333333"/>
          <w:spacing w:val="0"/>
          <w:sz w:val="21"/>
          <w:szCs w:val="21"/>
        </w:rPr>
      </w:pPr>
      <w:r>
        <w:rPr>
          <w:rFonts w:hint="default" w:ascii="Consolas" w:hAnsi="Consolas" w:eastAsia="Consolas" w:cs="Consolas"/>
          <w:b/>
          <w:i w:val="0"/>
          <w:caps w:val="0"/>
          <w:color w:val="333333"/>
          <w:spacing w:val="0"/>
          <w:sz w:val="21"/>
          <w:szCs w:val="21"/>
          <w:bdr w:val="none" w:color="auto" w:sz="0" w:space="0"/>
          <w:shd w:val="clear" w:fill="FFFFFF"/>
        </w:rPr>
        <w:t>概念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首先，我们需要知道有一个东西叫做</w:t>
      </w:r>
      <w:r>
        <w:rPr>
          <w:rStyle w:val="7"/>
          <w:rFonts w:hint="default" w:ascii="Consolas" w:hAnsi="Consolas" w:eastAsia="Consolas" w:cs="Consolas"/>
          <w:i w:val="0"/>
          <w:caps w:val="0"/>
          <w:color w:val="000000"/>
          <w:spacing w:val="0"/>
          <w:sz w:val="24"/>
          <w:szCs w:val="24"/>
          <w:bdr w:val="none" w:color="auto" w:sz="0" w:space="0"/>
          <w:shd w:val="clear" w:fill="FFFFFF"/>
        </w:rPr>
        <w:t>数论函数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数论函数有很多种，但是我们身为</w:t>
      </w:r>
      <w:r>
        <w:rPr>
          <w:rStyle w:val="7"/>
          <w:rFonts w:hint="default" w:ascii="Consolas" w:hAnsi="Consolas" w:eastAsia="Consolas" w:cs="Consolas"/>
          <w:i w:val="0"/>
          <w:caps w:val="0"/>
          <w:color w:val="000000"/>
          <w:spacing w:val="0"/>
          <w:sz w:val="24"/>
          <w:szCs w:val="24"/>
          <w:bdr w:val="none" w:color="auto" w:sz="0" w:space="0"/>
          <w:shd w:val="clear" w:fill="FFFFFF"/>
        </w:rPr>
        <w:t>Oier</w:t>
      </w:r>
      <w:r>
        <w:rPr>
          <w:rFonts w:hint="default" w:ascii="Consolas" w:hAnsi="Consolas" w:eastAsia="Consolas" w:cs="Consolas"/>
          <w:i w:val="0"/>
          <w:caps w:val="0"/>
          <w:color w:val="000000"/>
          <w:spacing w:val="0"/>
          <w:sz w:val="24"/>
          <w:szCs w:val="24"/>
          <w:bdr w:val="none" w:color="auto" w:sz="0" w:space="0"/>
          <w:shd w:val="clear" w:fill="FFFFFF"/>
        </w:rPr>
        <w:t>，并不需要知道它的具体的定义，具体的分类。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我们只需要知道，我们在</w:t>
      </w:r>
      <w:r>
        <w:rPr>
          <w:rStyle w:val="7"/>
          <w:rFonts w:hint="default" w:ascii="Consolas" w:hAnsi="Consolas" w:eastAsia="Consolas" w:cs="Consolas"/>
          <w:i w:val="0"/>
          <w:caps w:val="0"/>
          <w:color w:val="000000"/>
          <w:spacing w:val="0"/>
          <w:sz w:val="24"/>
          <w:szCs w:val="24"/>
          <w:bdr w:val="none" w:color="auto" w:sz="0" w:space="0"/>
          <w:shd w:val="clear" w:fill="FFFFFF"/>
        </w:rPr>
        <w:t>OI</w:t>
      </w:r>
      <w:r>
        <w:rPr>
          <w:rFonts w:hint="default" w:ascii="Consolas" w:hAnsi="Consolas" w:eastAsia="Consolas" w:cs="Consolas"/>
          <w:i w:val="0"/>
          <w:caps w:val="0"/>
          <w:color w:val="000000"/>
          <w:spacing w:val="0"/>
          <w:sz w:val="24"/>
          <w:szCs w:val="24"/>
          <w:bdr w:val="none" w:color="auto" w:sz="0" w:space="0"/>
          <w:shd w:val="clear" w:fill="FFFFFF"/>
        </w:rPr>
        <w:t>中的数论中所用到的各种函数</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φ</w:t>
      </w:r>
      <w:r>
        <w:rPr>
          <w:rFonts w:hint="default" w:ascii="Consolas" w:hAnsi="Consolas" w:eastAsia="Consolas" w:cs="Consolas"/>
          <w:b w:val="0"/>
          <w:i w:val="0"/>
          <w:caps w:val="0"/>
          <w:color w:val="000000"/>
          <w:spacing w:val="0"/>
          <w:sz w:val="24"/>
          <w:szCs w:val="24"/>
          <w:u w:val="none"/>
          <w:bdr w:val="none" w:color="auto" w:sz="0" w:space="0"/>
          <w:shd w:val="clear" w:fill="FFFFFF"/>
        </w:rPr>
        <w:t>μ,φ</w:t>
      </w:r>
      <w:r>
        <w:rPr>
          <w:rFonts w:hint="default" w:ascii="Consolas" w:hAnsi="Consolas" w:eastAsia="Consolas" w:cs="Consolas"/>
          <w:i w:val="0"/>
          <w:caps w:val="0"/>
          <w:color w:val="000000"/>
          <w:spacing w:val="0"/>
          <w:sz w:val="24"/>
          <w:szCs w:val="24"/>
          <w:bdr w:val="none" w:color="auto" w:sz="0" w:space="0"/>
          <w:shd w:val="clear" w:fill="FFFFFF"/>
        </w:rPr>
        <w:t>等都是数论函数。(后面会将常见的都列举出来，当然不只这两种)。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当你了解</w:t>
      </w:r>
      <w:r>
        <w:rPr>
          <w:rStyle w:val="7"/>
          <w:rFonts w:hint="default" w:ascii="Consolas" w:hAnsi="Consolas" w:eastAsia="Consolas" w:cs="Consolas"/>
          <w:i w:val="0"/>
          <w:caps w:val="0"/>
          <w:color w:val="000000"/>
          <w:spacing w:val="0"/>
          <w:sz w:val="24"/>
          <w:szCs w:val="24"/>
          <w:bdr w:val="none" w:color="auto" w:sz="0" w:space="0"/>
          <w:shd w:val="clear" w:fill="FFFFFF"/>
        </w:rPr>
        <w:t>数论函数</w:t>
      </w:r>
      <w:r>
        <w:rPr>
          <w:rFonts w:hint="default" w:ascii="Consolas" w:hAnsi="Consolas" w:eastAsia="Consolas" w:cs="Consolas"/>
          <w:i w:val="0"/>
          <w:caps w:val="0"/>
          <w:color w:val="000000"/>
          <w:spacing w:val="0"/>
          <w:sz w:val="24"/>
          <w:szCs w:val="24"/>
          <w:bdr w:val="none" w:color="auto" w:sz="0" w:space="0"/>
          <w:shd w:val="clear" w:fill="FFFFFF"/>
        </w:rPr>
        <w:t>后，你就需要知道有一类函数叫做</w:t>
      </w:r>
      <w:r>
        <w:rPr>
          <w:rStyle w:val="7"/>
          <w:rFonts w:hint="default" w:ascii="Consolas" w:hAnsi="Consolas" w:eastAsia="Consolas" w:cs="Consolas"/>
          <w:i w:val="0"/>
          <w:caps w:val="0"/>
          <w:color w:val="000000"/>
          <w:spacing w:val="0"/>
          <w:sz w:val="24"/>
          <w:szCs w:val="24"/>
          <w:bdr w:val="none" w:color="auto" w:sz="0" w:space="0"/>
          <w:shd w:val="clear" w:fill="FFFFFF"/>
        </w:rPr>
        <w:t>积性函数</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还是同样的话语，我们平常所惯用的数论函数都是积性函数！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不过，对于积性函数的定义还是有必要了解一下。(毕竟有些函数看上去不常见，其实可能就是积性函数！)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积性函数定义：如果已知一个函数为数论函数，且</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(1)=1</w:t>
      </w:r>
      <w:r>
        <w:rPr>
          <w:rFonts w:hint="default" w:ascii="Consolas" w:hAnsi="Consolas" w:eastAsia="Consolas" w:cs="Consolas"/>
          <w:b w:val="0"/>
          <w:i w:val="0"/>
          <w:caps w:val="0"/>
          <w:color w:val="000000"/>
          <w:spacing w:val="0"/>
          <w:sz w:val="24"/>
          <w:szCs w:val="24"/>
          <w:u w:val="none"/>
          <w:bdr w:val="none" w:color="auto" w:sz="0" w:space="0"/>
          <w:shd w:val="clear" w:fill="FFFFFF"/>
        </w:rPr>
        <w:t>f(1)=1</w:t>
      </w:r>
      <w:r>
        <w:rPr>
          <w:rFonts w:hint="default" w:ascii="Consolas" w:hAnsi="Consolas" w:eastAsia="Consolas" w:cs="Consolas"/>
          <w:i w:val="0"/>
          <w:caps w:val="0"/>
          <w:color w:val="000000"/>
          <w:spacing w:val="0"/>
          <w:sz w:val="24"/>
          <w:szCs w:val="24"/>
          <w:bdr w:val="none" w:color="auto" w:sz="0" w:space="0"/>
          <w:shd w:val="clear" w:fill="FFFFFF"/>
        </w:rPr>
        <w:t>，并且满足以下条件，若对于任意的两个互质的正整数</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p</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q</w:t>
      </w:r>
      <w:r>
        <w:rPr>
          <w:rFonts w:hint="default" w:ascii="Consolas" w:hAnsi="Consolas" w:eastAsia="Consolas" w:cs="Consolas"/>
          <w:b w:val="0"/>
          <w:i w:val="0"/>
          <w:caps w:val="0"/>
          <w:color w:val="000000"/>
          <w:spacing w:val="0"/>
          <w:sz w:val="24"/>
          <w:szCs w:val="24"/>
          <w:u w:val="none"/>
          <w:bdr w:val="none" w:color="auto" w:sz="0" w:space="0"/>
          <w:shd w:val="clear" w:fill="FFFFFF"/>
        </w:rPr>
        <w:t>p,q</w:t>
      </w:r>
      <w:r>
        <w:rPr>
          <w:rFonts w:hint="default" w:ascii="Consolas" w:hAnsi="Consolas" w:eastAsia="Consolas" w:cs="Consolas"/>
          <w:i w:val="0"/>
          <w:caps w:val="0"/>
          <w:color w:val="000000"/>
          <w:spacing w:val="0"/>
          <w:sz w:val="24"/>
          <w:szCs w:val="24"/>
          <w:bdr w:val="none" w:color="auto" w:sz="0" w:space="0"/>
          <w:shd w:val="clear" w:fill="FFFFFF"/>
        </w:rPr>
        <w:t>都满足</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p</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q</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p</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q</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f(p⋅q)=f(p)⋅f(q)</w:t>
      </w:r>
      <w:r>
        <w:rPr>
          <w:rFonts w:hint="default" w:ascii="Consolas" w:hAnsi="Consolas" w:eastAsia="Consolas" w:cs="Consolas"/>
          <w:i w:val="0"/>
          <w:caps w:val="0"/>
          <w:color w:val="000000"/>
          <w:spacing w:val="0"/>
          <w:sz w:val="24"/>
          <w:szCs w:val="24"/>
          <w:bdr w:val="none" w:color="auto" w:sz="0" w:space="0"/>
          <w:shd w:val="clear" w:fill="FFFFFF"/>
        </w:rPr>
        <w:t>，那么则称这个函数为</w:t>
      </w:r>
      <w:r>
        <w:rPr>
          <w:rStyle w:val="7"/>
          <w:rFonts w:hint="default" w:ascii="Consolas" w:hAnsi="Consolas" w:eastAsia="Consolas" w:cs="Consolas"/>
          <w:i w:val="0"/>
          <w:caps w:val="0"/>
          <w:color w:val="000000"/>
          <w:spacing w:val="0"/>
          <w:sz w:val="24"/>
          <w:szCs w:val="24"/>
          <w:bdr w:val="none" w:color="auto" w:sz="0" w:space="0"/>
          <w:shd w:val="clear" w:fill="FFFFFF"/>
        </w:rPr>
        <w:t>积性函数</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特殊的，如果当对于任意的正整数</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p</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q</w:t>
      </w:r>
      <w:r>
        <w:rPr>
          <w:rFonts w:hint="eastAsia" w:ascii="MathJax_Math-italic" w:hAnsi="MathJax_Math-italic" w:eastAsia="宋体" w:cs="MathJax_Math-italic"/>
          <w:b w:val="0"/>
          <w:i w:val="0"/>
          <w:caps w:val="0"/>
          <w:color w:val="000000"/>
          <w:spacing w:val="0"/>
          <w:sz w:val="27"/>
          <w:szCs w:val="27"/>
          <w:u w:val="none"/>
          <w:bdr w:val="none" w:color="auto" w:sz="0" w:space="0"/>
          <w:shd w:val="clear" w:fill="FFFFFF"/>
          <w:lang w:val="en-US" w:eastAsia="zh-CN"/>
        </w:rPr>
        <w:t xml:space="preserve"> </w:t>
      </w:r>
      <w:r>
        <w:rPr>
          <w:rFonts w:hint="default" w:ascii="Consolas" w:hAnsi="Consolas" w:eastAsia="Consolas" w:cs="Consolas"/>
          <w:b w:val="0"/>
          <w:i w:val="0"/>
          <w:caps w:val="0"/>
          <w:color w:val="000000"/>
          <w:spacing w:val="0"/>
          <w:sz w:val="24"/>
          <w:szCs w:val="24"/>
          <w:u w:val="none"/>
          <w:bdr w:val="none" w:color="auto" w:sz="0" w:space="0"/>
          <w:shd w:val="clear" w:fill="FFFFFF"/>
        </w:rPr>
        <w:t>p,q</w:t>
      </w:r>
      <w:r>
        <w:rPr>
          <w:rFonts w:hint="default" w:ascii="Consolas" w:hAnsi="Consolas" w:eastAsia="Consolas" w:cs="Consolas"/>
          <w:i w:val="0"/>
          <w:caps w:val="0"/>
          <w:color w:val="000000"/>
          <w:spacing w:val="0"/>
          <w:sz w:val="24"/>
          <w:szCs w:val="24"/>
          <w:bdr w:val="none" w:color="auto" w:sz="0" w:space="0"/>
          <w:shd w:val="clear" w:fill="FFFFFF"/>
        </w:rPr>
        <w:t>(即不一定互质)，也满足以上这个式子，则称这个函数为</w:t>
      </w:r>
      <w:r>
        <w:rPr>
          <w:rStyle w:val="7"/>
          <w:rFonts w:hint="default" w:ascii="Consolas" w:hAnsi="Consolas" w:eastAsia="Consolas" w:cs="Consolas"/>
          <w:i w:val="0"/>
          <w:caps w:val="0"/>
          <w:color w:val="000000"/>
          <w:spacing w:val="0"/>
          <w:sz w:val="24"/>
          <w:szCs w:val="24"/>
          <w:bdr w:val="none" w:color="auto" w:sz="0" w:space="0"/>
          <w:shd w:val="clear" w:fill="FFFFFF"/>
        </w:rPr>
        <w:t>完全积性函数</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而我们的</w:t>
      </w:r>
      <w:r>
        <w:rPr>
          <w:rStyle w:val="7"/>
          <w:rFonts w:hint="default" w:ascii="Consolas" w:hAnsi="Consolas" w:eastAsia="Consolas" w:cs="Consolas"/>
          <w:i w:val="0"/>
          <w:caps w:val="0"/>
          <w:color w:val="000000"/>
          <w:spacing w:val="0"/>
          <w:sz w:val="24"/>
          <w:szCs w:val="24"/>
          <w:bdr w:val="none" w:color="auto" w:sz="0" w:space="0"/>
          <w:shd w:val="clear" w:fill="FFFFFF"/>
        </w:rPr>
        <w:t>杜教筛</w:t>
      </w:r>
      <w:r>
        <w:rPr>
          <w:rFonts w:hint="default" w:ascii="Consolas" w:hAnsi="Consolas" w:eastAsia="Consolas" w:cs="Consolas"/>
          <w:i w:val="0"/>
          <w:caps w:val="0"/>
          <w:color w:val="000000"/>
          <w:spacing w:val="0"/>
          <w:sz w:val="24"/>
          <w:szCs w:val="24"/>
          <w:bdr w:val="none" w:color="auto" w:sz="0" w:space="0"/>
          <w:shd w:val="clear" w:fill="FFFFFF"/>
        </w:rPr>
        <w:t>，则是用来筛积性函数前缀和的神奇筛法！！！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说了这么多概念性的东西，不如来点实质性的！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nsolas" w:hAnsi="Consolas" w:eastAsia="Consolas" w:cs="Consolas"/>
          <w:b/>
          <w:i w:val="0"/>
          <w:caps w:val="0"/>
          <w:color w:val="333333"/>
          <w:spacing w:val="0"/>
          <w:sz w:val="21"/>
          <w:szCs w:val="21"/>
        </w:rPr>
      </w:pPr>
      <w:r>
        <w:rPr>
          <w:rFonts w:hint="default" w:ascii="Consolas" w:hAnsi="Consolas" w:eastAsia="Consolas" w:cs="Consolas"/>
          <w:b/>
          <w:i w:val="0"/>
          <w:caps w:val="0"/>
          <w:color w:val="333333"/>
          <w:spacing w:val="0"/>
          <w:sz w:val="21"/>
          <w:szCs w:val="21"/>
          <w:bdr w:val="none" w:color="auto" w:sz="0" w:space="0"/>
          <w:shd w:val="clear" w:fill="FFFFFF"/>
        </w:rPr>
        <w:t>常见积性函数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μ(n)</w:t>
      </w:r>
      <w:r>
        <w:rPr>
          <w:rFonts w:hint="default" w:ascii="Consolas" w:hAnsi="Consolas" w:eastAsia="Consolas" w:cs="Consolas"/>
          <w:i w:val="0"/>
          <w:caps w:val="0"/>
          <w:color w:val="000000"/>
          <w:spacing w:val="0"/>
          <w:sz w:val="24"/>
          <w:szCs w:val="24"/>
          <w:bdr w:val="none" w:color="auto" w:sz="0" w:space="0"/>
          <w:shd w:val="clear" w:fill="FFFFFF"/>
        </w:rPr>
        <w:t>——莫比乌斯函数。关于这个函数，我在</w:t>
      </w:r>
      <w:r>
        <w:rPr>
          <w:rFonts w:hint="default" w:ascii="Consolas" w:hAnsi="Consolas" w:eastAsia="Consolas" w:cs="Consolas"/>
          <w:i w:val="0"/>
          <w:caps w:val="0"/>
          <w:color w:val="000000"/>
          <w:spacing w:val="0"/>
          <w:sz w:val="24"/>
          <w:szCs w:val="24"/>
          <w:u w:val="single"/>
          <w:bdr w:val="none" w:color="auto" w:sz="0" w:space="0"/>
          <w:shd w:val="clear" w:fill="FFFFFF"/>
        </w:rPr>
        <w:fldChar w:fldCharType="begin"/>
      </w:r>
      <w:r>
        <w:rPr>
          <w:rFonts w:hint="default" w:ascii="Consolas" w:hAnsi="Consolas" w:eastAsia="Consolas" w:cs="Consolas"/>
          <w:i w:val="0"/>
          <w:caps w:val="0"/>
          <w:color w:val="000000"/>
          <w:spacing w:val="0"/>
          <w:sz w:val="24"/>
          <w:szCs w:val="24"/>
          <w:u w:val="single"/>
          <w:bdr w:val="none" w:color="auto" w:sz="0" w:space="0"/>
          <w:shd w:val="clear" w:fill="FFFFFF"/>
        </w:rPr>
        <w:instrText xml:space="preserve"> HYPERLINK "https://www.cnblogs.com/peng-ym/p/8647856.html" </w:instrText>
      </w:r>
      <w:r>
        <w:rPr>
          <w:rFonts w:hint="default" w:ascii="Consolas" w:hAnsi="Consolas" w:eastAsia="Consolas" w:cs="Consolas"/>
          <w:i w:val="0"/>
          <w:caps w:val="0"/>
          <w:color w:val="000000"/>
          <w:spacing w:val="0"/>
          <w:sz w:val="24"/>
          <w:szCs w:val="24"/>
          <w:u w:val="single"/>
          <w:bdr w:val="none" w:color="auto" w:sz="0" w:space="0"/>
          <w:shd w:val="clear" w:fill="FFFFFF"/>
        </w:rPr>
        <w:fldChar w:fldCharType="separate"/>
      </w:r>
      <w:r>
        <w:rPr>
          <w:rStyle w:val="8"/>
          <w:rFonts w:hint="default" w:ascii="Consolas" w:hAnsi="Consolas" w:eastAsia="Consolas" w:cs="Consolas"/>
          <w:i w:val="0"/>
          <w:caps w:val="0"/>
          <w:color w:val="000000"/>
          <w:spacing w:val="0"/>
          <w:sz w:val="24"/>
          <w:szCs w:val="24"/>
          <w:u w:val="single"/>
          <w:bdr w:val="none" w:color="auto" w:sz="0" w:space="0"/>
          <w:shd w:val="clear" w:fill="FFFFFF"/>
        </w:rPr>
        <w:t>莫比乌斯反演</w:t>
      </w:r>
      <w:r>
        <w:rPr>
          <w:rFonts w:hint="default" w:ascii="Consolas" w:hAnsi="Consolas" w:eastAsia="Consolas" w:cs="Consolas"/>
          <w:i w:val="0"/>
          <w:caps w:val="0"/>
          <w:color w:val="000000"/>
          <w:spacing w:val="0"/>
          <w:sz w:val="24"/>
          <w:szCs w:val="24"/>
          <w:u w:val="single"/>
          <w:bdr w:val="none" w:color="auto" w:sz="0" w:space="0"/>
          <w:shd w:val="clear" w:fill="FFFFFF"/>
        </w:rPr>
        <w:fldChar w:fldCharType="end"/>
      </w:r>
      <w:r>
        <w:rPr>
          <w:rFonts w:hint="default" w:ascii="Consolas" w:hAnsi="Consolas" w:eastAsia="Consolas" w:cs="Consolas"/>
          <w:i w:val="0"/>
          <w:caps w:val="0"/>
          <w:color w:val="000000"/>
          <w:spacing w:val="0"/>
          <w:sz w:val="24"/>
          <w:szCs w:val="24"/>
          <w:bdr w:val="none" w:color="auto" w:sz="0" w:space="0"/>
          <w:shd w:val="clear" w:fill="FFFFFF"/>
        </w:rPr>
        <w:t>中说的挺清楚的了(233)，(PS：不过我将会在下文中，从另一种角度介绍它的性质。也算是把坑给填完吧)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φ</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φ(n)</w:t>
      </w:r>
      <w:r>
        <w:rPr>
          <w:rFonts w:hint="default" w:ascii="Consolas" w:hAnsi="Consolas" w:eastAsia="Consolas" w:cs="Consolas"/>
          <w:i w:val="0"/>
          <w:caps w:val="0"/>
          <w:color w:val="000000"/>
          <w:spacing w:val="0"/>
          <w:sz w:val="24"/>
          <w:szCs w:val="24"/>
          <w:bdr w:val="none" w:color="auto" w:sz="0" w:space="0"/>
          <w:shd w:val="clear" w:fill="FFFFFF"/>
        </w:rPr>
        <w:t>——欧拉函数。表示不大于</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Consolas" w:hAnsi="Consolas" w:eastAsia="Consolas" w:cs="Consolas"/>
          <w:i w:val="0"/>
          <w:caps w:val="0"/>
          <w:color w:val="000000"/>
          <w:spacing w:val="0"/>
          <w:sz w:val="24"/>
          <w:szCs w:val="24"/>
          <w:bdr w:val="none" w:color="auto" w:sz="0" w:space="0"/>
          <w:shd w:val="clear" w:fill="FFFFFF"/>
        </w:rPr>
        <w:t>且与</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Consolas" w:hAnsi="Consolas" w:eastAsia="Consolas" w:cs="Consolas"/>
          <w:i w:val="0"/>
          <w:caps w:val="0"/>
          <w:color w:val="000000"/>
          <w:spacing w:val="0"/>
          <w:sz w:val="24"/>
          <w:szCs w:val="24"/>
          <w:bdr w:val="none" w:color="auto" w:sz="0" w:space="0"/>
          <w:shd w:val="clear" w:fill="FFFFFF"/>
        </w:rPr>
        <w:t>互质的正整数个数，十分常见的数论函数。用数学式子表示即：</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φ</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ni</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=1</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)=1]</w:t>
      </w:r>
      <w:r>
        <w:rPr>
          <w:rFonts w:hint="default" w:ascii="Consolas" w:hAnsi="Consolas" w:eastAsia="Consolas" w:cs="Consolas"/>
          <w:b w:val="0"/>
          <w:i w:val="0"/>
          <w:caps w:val="0"/>
          <w:color w:val="000000"/>
          <w:spacing w:val="0"/>
          <w:sz w:val="24"/>
          <w:szCs w:val="24"/>
          <w:u w:val="none"/>
          <w:bdr w:val="none" w:color="auto" w:sz="0" w:space="0"/>
          <w:shd w:val="clear" w:fill="FFFFFF"/>
        </w:rPr>
        <w:t>φ(n)=∑i=1n[(n,i)=1]</w:t>
      </w:r>
      <w:r>
        <w:rPr>
          <w:rFonts w:hint="default" w:ascii="Consolas" w:hAnsi="Consolas" w:eastAsia="Consolas" w:cs="Consolas"/>
          <w:i w:val="0"/>
          <w:caps w:val="0"/>
          <w:color w:val="000000"/>
          <w:spacing w:val="0"/>
          <w:sz w:val="24"/>
          <w:szCs w:val="24"/>
          <w:bdr w:val="none" w:color="auto" w:sz="0" w:space="0"/>
          <w:shd w:val="clear" w:fill="FFFFFF"/>
        </w:rPr>
        <w:t> (PS:</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(n,i)</w:t>
      </w:r>
      <w:r>
        <w:rPr>
          <w:rFonts w:hint="default" w:ascii="Consolas" w:hAnsi="Consolas" w:eastAsia="Consolas" w:cs="Consolas"/>
          <w:i w:val="0"/>
          <w:caps w:val="0"/>
          <w:color w:val="000000"/>
          <w:spacing w:val="0"/>
          <w:sz w:val="24"/>
          <w:szCs w:val="24"/>
          <w:bdr w:val="none" w:color="auto" w:sz="0" w:space="0"/>
          <w:shd w:val="clear" w:fill="FFFFFF"/>
        </w:rPr>
        <w:t>表示</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gcd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d(n)</w:t>
      </w:r>
      <w:r>
        <w:rPr>
          <w:rFonts w:hint="default" w:ascii="Consolas" w:hAnsi="Consolas" w:eastAsia="Consolas" w:cs="Consolas"/>
          <w:i w:val="0"/>
          <w:caps w:val="0"/>
          <w:color w:val="000000"/>
          <w:spacing w:val="0"/>
          <w:sz w:val="24"/>
          <w:szCs w:val="24"/>
          <w:bdr w:val="none" w:color="auto" w:sz="0" w:space="0"/>
          <w:shd w:val="clear" w:fill="FFFFFF"/>
        </w:rPr>
        <w:t>——约数个数。表示</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Consolas" w:hAnsi="Consolas" w:eastAsia="Consolas" w:cs="Consolas"/>
          <w:b w:val="0"/>
          <w:i w:val="0"/>
          <w:caps w:val="0"/>
          <w:color w:val="000000"/>
          <w:spacing w:val="0"/>
          <w:sz w:val="24"/>
          <w:szCs w:val="24"/>
          <w:u w:val="none"/>
          <w:bdr w:val="none" w:color="auto" w:sz="0" w:space="0"/>
          <w:shd w:val="clear" w:fill="FFFFFF"/>
        </w:rPr>
        <w:t>n</w:t>
      </w:r>
      <w:r>
        <w:rPr>
          <w:rFonts w:hint="default" w:ascii="Consolas" w:hAnsi="Consolas" w:eastAsia="Consolas" w:cs="Consolas"/>
          <w:i w:val="0"/>
          <w:caps w:val="0"/>
          <w:color w:val="000000"/>
          <w:spacing w:val="0"/>
          <w:sz w:val="24"/>
          <w:szCs w:val="24"/>
          <w:bdr w:val="none" w:color="auto" w:sz="0" w:space="0"/>
          <w:shd w:val="clear" w:fill="FFFFFF"/>
        </w:rPr>
        <w:t>的约数的个数。用式子表示为：</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d</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1</w:t>
      </w:r>
      <w:r>
        <w:rPr>
          <w:rFonts w:hint="default" w:ascii="Consolas" w:hAnsi="Consolas" w:eastAsia="Consolas" w:cs="Consolas"/>
          <w:b w:val="0"/>
          <w:i w:val="0"/>
          <w:caps w:val="0"/>
          <w:color w:val="000000"/>
          <w:spacing w:val="0"/>
          <w:sz w:val="24"/>
          <w:szCs w:val="24"/>
          <w:u w:val="none"/>
          <w:bdr w:val="none" w:color="auto" w:sz="0" w:space="0"/>
          <w:shd w:val="clear" w:fill="FFFFFF"/>
        </w:rPr>
        <w:t>d(n)=∑d|n1</w:t>
      </w:r>
      <w:r>
        <w:rPr>
          <w:rFonts w:hint="default" w:ascii="Consolas" w:hAnsi="Consolas" w:eastAsia="Consolas" w:cs="Consolas"/>
          <w:i w:val="0"/>
          <w:caps w:val="0"/>
          <w:color w:val="000000"/>
          <w:spacing w:val="0"/>
          <w:sz w:val="24"/>
          <w:szCs w:val="24"/>
          <w:bdr w:val="none" w:color="auto" w:sz="0" w:space="0"/>
          <w:shd w:val="clear" w:fill="FFFFFF"/>
        </w:rPr>
        <w:t>，也可以写作：</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nd</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=1</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d(n)=∑d=1n[d|n]</w:t>
      </w:r>
      <w:r>
        <w:rPr>
          <w:rFonts w:hint="default" w:ascii="Consolas" w:hAnsi="Consolas" w:eastAsia="Consolas" w:cs="Consolas"/>
          <w:i w:val="0"/>
          <w:caps w:val="0"/>
          <w:color w:val="000000"/>
          <w:spacing w:val="0"/>
          <w:sz w:val="24"/>
          <w:szCs w:val="24"/>
          <w:bdr w:val="none" w:color="auto" w:sz="0" w:space="0"/>
          <w:shd w:val="clear" w:fill="FFFFFF"/>
        </w:rPr>
        <w:t> （其实没什么太大区别啦！）</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σ</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σ(n)</w:t>
      </w:r>
      <w:r>
        <w:rPr>
          <w:rFonts w:hint="default" w:ascii="Consolas" w:hAnsi="Consolas" w:eastAsia="Consolas" w:cs="Consolas"/>
          <w:i w:val="0"/>
          <w:caps w:val="0"/>
          <w:color w:val="000000"/>
          <w:spacing w:val="0"/>
          <w:sz w:val="24"/>
          <w:szCs w:val="24"/>
          <w:bdr w:val="none" w:color="auto" w:sz="0" w:space="0"/>
          <w:shd w:val="clear" w:fill="FFFFFF"/>
        </w:rPr>
        <w:t>——约数和函数。 即</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Consolas" w:hAnsi="Consolas" w:eastAsia="Consolas" w:cs="Consolas"/>
          <w:i w:val="0"/>
          <w:caps w:val="0"/>
          <w:color w:val="000000"/>
          <w:spacing w:val="0"/>
          <w:sz w:val="24"/>
          <w:szCs w:val="24"/>
          <w:bdr w:val="none" w:color="auto" w:sz="0" w:space="0"/>
          <w:shd w:val="clear" w:fill="FFFFFF"/>
        </w:rPr>
        <w:t>的各个约数之和。表示为：</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σ</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d</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nd</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=1</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eastAsia" w:ascii="MathJax_Math-italic" w:hAnsi="MathJax_Math-italic" w:eastAsia="宋体" w:cs="MathJax_Math-italic"/>
          <w:b w:val="0"/>
          <w:i w:val="0"/>
          <w:caps w:val="0"/>
          <w:color w:val="000000"/>
          <w:spacing w:val="0"/>
          <w:sz w:val="27"/>
          <w:szCs w:val="27"/>
          <w:u w:val="none"/>
          <w:bdr w:val="none" w:color="auto" w:sz="0" w:space="0"/>
          <w:shd w:val="clear" w:fill="FFFFFF"/>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nsolas" w:hAnsi="Consolas" w:eastAsia="Consolas" w:cs="Consolas"/>
          <w:i w:val="0"/>
          <w:caps w:val="0"/>
          <w:color w:val="000000"/>
          <w:spacing w:val="0"/>
          <w:sz w:val="24"/>
          <w:szCs w:val="24"/>
        </w:rPr>
      </w:pPr>
      <w:r>
        <w:rPr>
          <w:rFonts w:hint="default" w:ascii="Consolas" w:hAnsi="Consolas" w:eastAsia="Consolas" w:cs="Consolas"/>
          <w:i w:val="0"/>
          <w:caps w:val="0"/>
          <w:color w:val="000000"/>
          <w:spacing w:val="0"/>
          <w:sz w:val="24"/>
          <w:szCs w:val="24"/>
          <w:bdr w:val="none" w:color="auto" w:sz="0" w:space="0"/>
          <w:shd w:val="clear" w:fill="FFFFFF"/>
        </w:rPr>
        <w:t>(PS：接下来列举的是完全积性函数)</w:t>
      </w: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(PS：代表字母可能会与他人的略有不同，似乎在数学中没有统一的字母)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ϵ</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i w:val="0"/>
          <w:caps w:val="0"/>
          <w:color w:val="000000"/>
          <w:spacing w:val="0"/>
          <w:sz w:val="24"/>
          <w:szCs w:val="24"/>
          <w:bdr w:val="none" w:color="auto" w:sz="0" w:space="0"/>
          <w:shd w:val="clear" w:fill="FFFFFF"/>
        </w:rPr>
        <w:t>——元函数。似乎也有人把它叫作</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e</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e(n)</w:t>
      </w:r>
      <w:r>
        <w:rPr>
          <w:rFonts w:hint="default" w:ascii="Consolas" w:hAnsi="Consolas" w:eastAsia="Consolas" w:cs="Consolas"/>
          <w:i w:val="0"/>
          <w:caps w:val="0"/>
          <w:color w:val="000000"/>
          <w:spacing w:val="0"/>
          <w:sz w:val="24"/>
          <w:szCs w:val="24"/>
          <w:bdr w:val="none" w:color="auto" w:sz="0" w:space="0"/>
          <w:shd w:val="clear" w:fill="FFFFFF"/>
        </w:rPr>
        <w:t>？其实无所谓啦~~我们只需要知道</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ϵ</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=1]</w:t>
      </w:r>
      <w:r>
        <w:rPr>
          <w:rFonts w:hint="default" w:ascii="Consolas" w:hAnsi="Consolas" w:eastAsia="Consolas" w:cs="Consolas"/>
          <w:b w:val="0"/>
          <w:i w:val="0"/>
          <w:caps w:val="0"/>
          <w:color w:val="000000"/>
          <w:spacing w:val="0"/>
          <w:sz w:val="24"/>
          <w:szCs w:val="24"/>
          <w:u w:val="none"/>
          <w:bdr w:val="none" w:color="auto" w:sz="0" w:space="0"/>
          <w:shd w:val="clear" w:fill="FFFFFF"/>
        </w:rPr>
        <w:t>ϵ(n)=[n=1]</w:t>
      </w:r>
      <w:r>
        <w:rPr>
          <w:rFonts w:hint="default" w:ascii="Consolas" w:hAnsi="Consolas" w:eastAsia="Consolas" w:cs="Consolas"/>
          <w:i w:val="0"/>
          <w:caps w:val="0"/>
          <w:color w:val="000000"/>
          <w:spacing w:val="0"/>
          <w:sz w:val="24"/>
          <w:szCs w:val="24"/>
          <w:bdr w:val="none" w:color="auto" w:sz="0" w:space="0"/>
          <w:shd w:val="clear" w:fill="FFFFFF"/>
        </w:rPr>
        <w:t>。(看到这个是不是有种莫名的熟悉感呢？到了下文中，就会发现这种熟悉感是从哪来的啦！)</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i w:val="0"/>
          <w:caps w:val="0"/>
          <w:color w:val="000000"/>
          <w:spacing w:val="0"/>
          <w:sz w:val="24"/>
          <w:szCs w:val="24"/>
          <w:bdr w:val="none" w:color="auto" w:sz="0" w:space="0"/>
          <w:shd w:val="clear" w:fill="FFFFFF"/>
        </w:rPr>
        <w:t>——恒等函数。所谓恒等就是这个函数的值恒为</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1</w:t>
      </w:r>
      <w:r>
        <w:rPr>
          <w:rFonts w:hint="default" w:ascii="Consolas" w:hAnsi="Consolas" w:eastAsia="Consolas" w:cs="Consolas"/>
          <w:b w:val="0"/>
          <w:i w:val="0"/>
          <w:caps w:val="0"/>
          <w:color w:val="000000"/>
          <w:spacing w:val="0"/>
          <w:sz w:val="24"/>
          <w:szCs w:val="24"/>
          <w:u w:val="none"/>
          <w:bdr w:val="none" w:color="auto" w:sz="0" w:space="0"/>
          <w:shd w:val="clear" w:fill="FFFFFF"/>
        </w:rPr>
        <w:t>1</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i w:val="0"/>
          <w:caps w:val="0"/>
          <w:color w:val="000000"/>
          <w:spacing w:val="0"/>
          <w:sz w:val="24"/>
          <w:szCs w:val="24"/>
          <w:bdr w:val="none" w:color="auto" w:sz="0" w:space="0"/>
          <w:shd w:val="clear" w:fill="FFFFFF"/>
        </w:rPr>
        <w:t>——单位函数。</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Consolas" w:hAnsi="Consolas" w:eastAsia="Consolas" w:cs="Consolas"/>
          <w:i w:val="0"/>
          <w:caps w:val="0"/>
          <w:color w:val="000000"/>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nsolas" w:hAnsi="Consolas" w:eastAsia="Consolas" w:cs="Consolas"/>
          <w:i w:val="0"/>
          <w:caps w:val="0"/>
          <w:color w:val="000000"/>
          <w:spacing w:val="0"/>
          <w:sz w:val="24"/>
          <w:szCs w:val="24"/>
        </w:rPr>
      </w:pPr>
      <w:r>
        <w:rPr>
          <w:rFonts w:hint="default" w:ascii="Consolas" w:hAnsi="Consolas" w:eastAsia="Consolas" w:cs="Consolas"/>
          <w:i w:val="0"/>
          <w:caps w:val="0"/>
          <w:color w:val="000000"/>
          <w:spacing w:val="0"/>
          <w:sz w:val="24"/>
          <w:szCs w:val="24"/>
          <w:bdr w:val="none" w:color="auto" w:sz="0" w:space="0"/>
          <w:shd w:val="clear" w:fill="FFFFFF"/>
        </w:rPr>
        <w:t>(当第一次看到这些完全积性函数的时候，是不是有人感觉这些完全积性函数毫无用处，都是一些简单的式子，只不过用符号表示了呢？在下一个前置技能——狄利克雷卷积中，你应该就会改变自己</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naive</w:t>
      </w:r>
      <w:r>
        <w:rPr>
          <w:rFonts w:hint="default" w:ascii="Consolas" w:hAnsi="Consolas" w:eastAsia="Consolas" w:cs="Consolas"/>
          <w:i w:val="0"/>
          <w:caps w:val="0"/>
          <w:color w:val="000000"/>
          <w:spacing w:val="0"/>
          <w:sz w:val="24"/>
          <w:szCs w:val="24"/>
          <w:bdr w:val="none" w:color="auto" w:sz="0" w:space="0"/>
          <w:shd w:val="clear" w:fill="FFFFFF"/>
        </w:rPr>
        <w:t>的想法啦~)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Consolas" w:hAnsi="Consolas" w:eastAsia="Consolas" w:cs="Consolas"/>
          <w:b/>
          <w:i w:val="0"/>
          <w:caps w:val="0"/>
          <w:color w:val="000000"/>
          <w:spacing w:val="0"/>
          <w:sz w:val="24"/>
          <w:szCs w:val="24"/>
        </w:rPr>
      </w:pPr>
      <w:r>
        <w:rPr>
          <w:rFonts w:hint="default" w:ascii="Consolas" w:hAnsi="Consolas" w:eastAsia="Consolas" w:cs="Consolas"/>
          <w:b/>
          <w:i w:val="0"/>
          <w:caps w:val="0"/>
          <w:color w:val="000000"/>
          <w:spacing w:val="0"/>
          <w:sz w:val="24"/>
          <w:szCs w:val="24"/>
          <w:bdr w:val="none" w:color="auto" w:sz="0" w:space="0"/>
          <w:shd w:val="clear" w:fill="FFFFFF"/>
        </w:rPr>
        <w:t>狄利克雷卷积 (</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w:t>
      </w:r>
      <w:r>
        <w:rPr>
          <w:rFonts w:hint="default" w:ascii="Consolas" w:hAnsi="Consolas" w:eastAsia="Consolas" w:cs="Consolas"/>
          <w:b/>
          <w:i w:val="0"/>
          <w:caps w:val="0"/>
          <w:color w:val="000000"/>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nsolas" w:hAnsi="Consolas" w:eastAsia="Consolas" w:cs="Consolas"/>
          <w:b/>
          <w:i w:val="0"/>
          <w:caps w:val="0"/>
          <w:color w:val="333333"/>
          <w:spacing w:val="0"/>
          <w:sz w:val="21"/>
          <w:szCs w:val="21"/>
        </w:rPr>
      </w:pPr>
      <w:r>
        <w:rPr>
          <w:rFonts w:hint="default" w:ascii="Consolas" w:hAnsi="Consolas" w:eastAsia="Consolas" w:cs="Consolas"/>
          <w:b/>
          <w:i w:val="0"/>
          <w:caps w:val="0"/>
          <w:color w:val="333333"/>
          <w:spacing w:val="0"/>
          <w:sz w:val="21"/>
          <w:szCs w:val="21"/>
          <w:bdr w:val="none" w:color="auto" w:sz="0" w:space="0"/>
          <w:shd w:val="clear" w:fill="FFFFFF"/>
        </w:rPr>
        <w:t>基本知识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听名字，似乎是一个很高深的东西。</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其实，若是不理睬这个名字，只是把它当作一个新定义的符号，你应该就会发现，狄利克雷卷积也不是那样的难理解。</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定义：两个数论函数</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Consolas" w:hAnsi="Consolas" w:eastAsia="Consolas" w:cs="Consolas"/>
          <w:i w:val="0"/>
          <w:caps w:val="0"/>
          <w:color w:val="000000"/>
          <w:spacing w:val="0"/>
          <w:sz w:val="24"/>
          <w:szCs w:val="24"/>
          <w:bdr w:val="none" w:color="auto" w:sz="0" w:space="0"/>
          <w:shd w:val="clear" w:fill="FFFFFF"/>
        </w:rPr>
        <w:t>和</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Consolas" w:hAnsi="Consolas" w:eastAsia="Consolas" w:cs="Consolas"/>
          <w:i w:val="0"/>
          <w:caps w:val="0"/>
          <w:color w:val="000000"/>
          <w:spacing w:val="0"/>
          <w:sz w:val="24"/>
          <w:szCs w:val="24"/>
          <w:bdr w:val="none" w:color="auto" w:sz="0" w:space="0"/>
          <w:shd w:val="clear" w:fill="FFFFFF"/>
        </w:rPr>
        <w:t>的卷积为</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d</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w:t>
      </w:r>
      <w:r>
        <w:rPr>
          <w:rFonts w:hint="eastAsia" w:ascii="MathJax_Math-italic" w:hAnsi="MathJax_Math-italic" w:eastAsia="宋体" w:cs="MathJax_Math-italic"/>
          <w:b w:val="0"/>
          <w:i w:val="0"/>
          <w:caps w:val="0"/>
          <w:color w:val="000000"/>
          <w:spacing w:val="0"/>
          <w:sz w:val="20"/>
          <w:szCs w:val="20"/>
          <w:u w:val="none"/>
          <w:bdr w:val="none" w:color="auto" w:sz="0" w:space="0"/>
          <w:shd w:val="clear" w:fill="FFFFFF"/>
          <w:lang w:val="en-US" w:eastAsia="zh-CN"/>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i w:val="0"/>
          <w:caps w:val="0"/>
          <w:color w:val="000000"/>
          <w:spacing w:val="0"/>
          <w:sz w:val="24"/>
          <w:szCs w:val="24"/>
          <w:bdr w:val="none" w:color="auto" w:sz="0" w:space="0"/>
          <w:shd w:val="clear" w:fill="FFFFFF"/>
        </w:rPr>
        <w:t>。前面的括号代表将</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Consolas" w:hAnsi="Consolas" w:eastAsia="Consolas" w:cs="Consolas"/>
          <w:i w:val="0"/>
          <w:caps w:val="0"/>
          <w:color w:val="000000"/>
          <w:spacing w:val="0"/>
          <w:sz w:val="24"/>
          <w:szCs w:val="24"/>
          <w:bdr w:val="none" w:color="auto" w:sz="0" w:space="0"/>
          <w:shd w:val="clear" w:fill="FFFFFF"/>
        </w:rPr>
        <w:t>卷</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Consolas" w:hAnsi="Consolas" w:eastAsia="Consolas" w:cs="Consolas"/>
          <w:i w:val="0"/>
          <w:caps w:val="0"/>
          <w:color w:val="000000"/>
          <w:spacing w:val="0"/>
          <w:sz w:val="24"/>
          <w:szCs w:val="24"/>
          <w:bdr w:val="none" w:color="auto" w:sz="0" w:space="0"/>
          <w:shd w:val="clear" w:fill="FFFFFF"/>
        </w:rPr>
        <w:t>，后面的括号代表范围。(PS：后面的括号一般可以省略不写，默认为</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很显然，狄利克雷卷积满足以下运算规律：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Consolas" w:hAnsi="Consolas" w:eastAsia="Consolas" w:cs="Consolas"/>
          <w:i w:val="0"/>
          <w:caps w:val="0"/>
          <w:color w:val="000000"/>
          <w:spacing w:val="0"/>
          <w:sz w:val="24"/>
          <w:szCs w:val="24"/>
          <w:bdr w:val="none" w:color="auto" w:sz="0" w:space="0"/>
          <w:shd w:val="clear" w:fill="FFFFFF"/>
        </w:rPr>
        <w:t>交换律(</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Consolas" w:hAnsi="Consolas" w:eastAsia="Consolas" w:cs="Consolas"/>
          <w:i w:val="0"/>
          <w:caps w:val="0"/>
          <w:color w:val="000000"/>
          <w:spacing w:val="0"/>
          <w:sz w:val="24"/>
          <w:szCs w:val="24"/>
          <w:bdr w:val="none" w:color="auto" w:sz="0" w:space="0"/>
          <w:shd w:val="clear" w:fill="FFFFFF"/>
        </w:rPr>
        <w:t>结合律(</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h</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h</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分配律(</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h</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h</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h</w:t>
      </w:r>
      <w:r>
        <w:rPr>
          <w:rFonts w:hint="eastAsia" w:ascii="MathJax_Math-italic" w:hAnsi="MathJax_Math-italic" w:eastAsia="宋体" w:cs="MathJax_Math-italic"/>
          <w:b w:val="0"/>
          <w:i w:val="0"/>
          <w:caps w:val="0"/>
          <w:color w:val="000000"/>
          <w:spacing w:val="0"/>
          <w:sz w:val="27"/>
          <w:szCs w:val="27"/>
          <w:u w:val="none"/>
          <w:bdr w:val="none" w:color="auto" w:sz="0" w:space="0"/>
          <w:shd w:val="clear" w:fill="FFFFFF"/>
          <w:lang w:val="en-US" w:eastAsia="zh-CN"/>
        </w:rPr>
        <w:t>)</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在记忆方面，可以类比为乘法的运算法则，其实上面这几条运算规律是可以证明的！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举个例子，交换律。我们看狄利克雷卷积的式子，实质上就是</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Consolas" w:hAnsi="Consolas" w:eastAsia="Consolas" w:cs="Consolas"/>
          <w:i w:val="0"/>
          <w:caps w:val="0"/>
          <w:color w:val="000000"/>
          <w:spacing w:val="0"/>
          <w:sz w:val="24"/>
          <w:szCs w:val="24"/>
          <w:bdr w:val="none" w:color="auto" w:sz="0" w:space="0"/>
          <w:shd w:val="clear" w:fill="FFFFFF"/>
        </w:rPr>
        <w:t>的每一个约数带入</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Consolas" w:hAnsi="Consolas" w:eastAsia="Consolas" w:cs="Consolas"/>
          <w:i w:val="0"/>
          <w:caps w:val="0"/>
          <w:color w:val="000000"/>
          <w:spacing w:val="0"/>
          <w:sz w:val="24"/>
          <w:szCs w:val="24"/>
          <w:bdr w:val="none" w:color="auto" w:sz="0" w:space="0"/>
          <w:shd w:val="clear" w:fill="FFFFFF"/>
        </w:rPr>
        <w:t>中的值，乘上与之对应的约数在</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Consolas" w:hAnsi="Consolas" w:eastAsia="Consolas" w:cs="Consolas"/>
          <w:i w:val="0"/>
          <w:caps w:val="0"/>
          <w:color w:val="000000"/>
          <w:spacing w:val="0"/>
          <w:sz w:val="24"/>
          <w:szCs w:val="24"/>
          <w:bdr w:val="none" w:color="auto" w:sz="0" w:space="0"/>
          <w:shd w:val="clear" w:fill="FFFFFF"/>
        </w:rPr>
        <w:t>中的值。</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显然，当交换</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Consolas" w:hAnsi="Consolas" w:eastAsia="Consolas" w:cs="Consolas"/>
          <w:i w:val="0"/>
          <w:caps w:val="0"/>
          <w:color w:val="000000"/>
          <w:spacing w:val="0"/>
          <w:sz w:val="24"/>
          <w:szCs w:val="24"/>
          <w:bdr w:val="none" w:color="auto" w:sz="0" w:space="0"/>
          <w:shd w:val="clear" w:fill="FFFFFF"/>
        </w:rPr>
        <w:t>和</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Consolas" w:hAnsi="Consolas" w:eastAsia="Consolas" w:cs="Consolas"/>
          <w:i w:val="0"/>
          <w:caps w:val="0"/>
          <w:color w:val="000000"/>
          <w:spacing w:val="0"/>
          <w:sz w:val="24"/>
          <w:szCs w:val="24"/>
          <w:bdr w:val="none" w:color="auto" w:sz="0" w:space="0"/>
          <w:shd w:val="clear" w:fill="FFFFFF"/>
        </w:rPr>
        <w:t>时，仅仅时枚举约数的顺序发生了改变，而每一个约数对答案的贡献是不会有改变的。因此存在交换律！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在大致了解了狄利克雷卷积的运算法则后，我们就需要提到上面所说的积性函数啦！</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首先，元函数 </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ϵ</w:t>
      </w:r>
      <w:r>
        <w:rPr>
          <w:rFonts w:hint="default" w:ascii="Consolas" w:hAnsi="Consolas" w:eastAsia="Consolas" w:cs="Consolas"/>
          <w:i w:val="0"/>
          <w:caps w:val="0"/>
          <w:color w:val="000000"/>
          <w:spacing w:val="0"/>
          <w:sz w:val="24"/>
          <w:szCs w:val="24"/>
          <w:bdr w:val="none" w:color="auto" w:sz="0" w:space="0"/>
          <w:shd w:val="clear" w:fill="FFFFFF"/>
        </w:rPr>
        <w:t>。所谓元函数，指的就是在狄利克雷卷积中充当单位元的作用，单位元即满足：</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ϵ</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Consolas" w:hAnsi="Consolas" w:eastAsia="Consolas" w:cs="Consolas"/>
          <w:i w:val="0"/>
          <w:caps w:val="0"/>
          <w:color w:val="000000"/>
          <w:spacing w:val="0"/>
          <w:sz w:val="24"/>
          <w:szCs w:val="24"/>
          <w:bdr w:val="none" w:color="auto" w:sz="0" w:space="0"/>
          <w:shd w:val="clear" w:fill="FFFFFF"/>
        </w:rPr>
        <w:t>。不要小看这个元函数，当元函数配合上结合律时就可以用来证明一些结论啦~</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除了元函数之外，我们最为常见的则是</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φ</w:t>
      </w:r>
      <w:r>
        <w:rPr>
          <w:rFonts w:hint="default" w:ascii="Consolas" w:hAnsi="Consolas" w:eastAsia="Consolas" w:cs="Consolas"/>
          <w:i w:val="0"/>
          <w:caps w:val="0"/>
          <w:color w:val="000000"/>
          <w:spacing w:val="0"/>
          <w:sz w:val="24"/>
          <w:szCs w:val="24"/>
          <w:bdr w:val="none" w:color="auto" w:sz="0" w:space="0"/>
          <w:shd w:val="clear" w:fill="FFFFFF"/>
        </w:rPr>
        <w:t>之类的的函数，因此我们需要十分熟练它们与一些常见的完全积性函数的卷积，以及性质。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nsolas" w:hAnsi="Consolas" w:eastAsia="Consolas" w:cs="Consolas"/>
          <w:i w:val="0"/>
          <w:caps w:val="0"/>
          <w:color w:val="000000"/>
          <w:spacing w:val="0"/>
          <w:sz w:val="24"/>
          <w:szCs w:val="24"/>
        </w:rPr>
      </w:pPr>
      <w:r>
        <w:rPr>
          <w:rStyle w:val="7"/>
          <w:rFonts w:hint="default" w:ascii="Consolas" w:hAnsi="Consolas" w:eastAsia="Consolas" w:cs="Consolas"/>
          <w:i w:val="0"/>
          <w:caps w:val="0"/>
          <w:color w:val="000000"/>
          <w:spacing w:val="0"/>
          <w:sz w:val="24"/>
          <w:szCs w:val="24"/>
          <w:bdr w:val="none" w:color="auto" w:sz="0" w:space="0"/>
          <w:shd w:val="clear" w:fill="FFFFFF"/>
        </w:rPr>
        <w:t>(PS：特别要记住一点：积性函数有一个特别重要的性质，那就是（积性函数</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w:t>
      </w:r>
      <w:r>
        <w:rPr>
          <w:rStyle w:val="7"/>
          <w:rFonts w:hint="default" w:ascii="Consolas" w:hAnsi="Consolas" w:eastAsia="Consolas" w:cs="Consolas"/>
          <w:i w:val="0"/>
          <w:caps w:val="0"/>
          <w:color w:val="000000"/>
          <w:spacing w:val="0"/>
          <w:sz w:val="24"/>
          <w:szCs w:val="24"/>
          <w:bdr w:val="none" w:color="auto" w:sz="0" w:space="0"/>
          <w:shd w:val="clear" w:fill="FFFFFF"/>
        </w:rPr>
        <w:t>积性函数）仍然为积性函数！！！这个性质可以用来判断能否被杜教筛！)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nsolas" w:hAnsi="Consolas" w:eastAsia="Consolas" w:cs="Consolas"/>
          <w:b/>
          <w:i w:val="0"/>
          <w:caps w:val="0"/>
          <w:color w:val="333333"/>
          <w:spacing w:val="0"/>
          <w:sz w:val="21"/>
          <w:szCs w:val="21"/>
        </w:rPr>
      </w:pPr>
      <w:r>
        <w:rPr>
          <w:rFonts w:hint="default" w:ascii="Consolas" w:hAnsi="Consolas" w:eastAsia="Consolas" w:cs="Consolas"/>
          <w:b/>
          <w:i w:val="0"/>
          <w:caps w:val="0"/>
          <w:color w:val="333333"/>
          <w:spacing w:val="0"/>
          <w:sz w:val="21"/>
          <w:szCs w:val="21"/>
          <w:bdr w:val="none" w:color="auto" w:sz="0" w:space="0"/>
          <w:shd w:val="clear" w:fill="FFFFFF"/>
        </w:rPr>
        <w:t>莫比乌斯函数</w:t>
      </w:r>
      <w:r>
        <w:rPr>
          <w:rFonts w:hint="default" w:ascii="MathJax_Math-italic" w:hAnsi="MathJax_Math-italic" w:eastAsia="MathJax_Math-italic" w:cs="MathJax_Math-italic"/>
          <w:b w:val="0"/>
          <w:i w:val="0"/>
          <w:caps w:val="0"/>
          <w:color w:val="333333"/>
          <w:spacing w:val="0"/>
          <w:sz w:val="24"/>
          <w:szCs w:val="24"/>
          <w:u w:val="none"/>
          <w:bdr w:val="none" w:color="auto" w:sz="0" w:space="0"/>
          <w:shd w:val="clear" w:fill="FFFFFF"/>
        </w:rPr>
        <w:t>μ</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Consolas" w:hAnsi="Consolas" w:eastAsia="Consolas" w:cs="Consolas"/>
          <w:i w:val="0"/>
          <w:caps w:val="0"/>
          <w:color w:val="000000"/>
          <w:spacing w:val="0"/>
          <w:sz w:val="24"/>
          <w:szCs w:val="24"/>
          <w:bdr w:val="none" w:color="auto" w:sz="0" w:space="0"/>
          <w:shd w:val="clear" w:fill="FFFFFF"/>
        </w:rPr>
        <w:t>。在</w:t>
      </w:r>
      <w:r>
        <w:rPr>
          <w:rFonts w:hint="default" w:ascii="Consolas" w:hAnsi="Consolas" w:eastAsia="Consolas" w:cs="Consolas"/>
          <w:i w:val="0"/>
          <w:caps w:val="0"/>
          <w:color w:val="000000"/>
          <w:spacing w:val="0"/>
          <w:sz w:val="24"/>
          <w:szCs w:val="24"/>
          <w:u w:val="single"/>
          <w:bdr w:val="none" w:color="auto" w:sz="0" w:space="0"/>
          <w:shd w:val="clear" w:fill="FFFFFF"/>
        </w:rPr>
        <w:fldChar w:fldCharType="begin"/>
      </w:r>
      <w:r>
        <w:rPr>
          <w:rFonts w:hint="default" w:ascii="Consolas" w:hAnsi="Consolas" w:eastAsia="Consolas" w:cs="Consolas"/>
          <w:i w:val="0"/>
          <w:caps w:val="0"/>
          <w:color w:val="000000"/>
          <w:spacing w:val="0"/>
          <w:sz w:val="24"/>
          <w:szCs w:val="24"/>
          <w:u w:val="single"/>
          <w:bdr w:val="none" w:color="auto" w:sz="0" w:space="0"/>
          <w:shd w:val="clear" w:fill="FFFFFF"/>
        </w:rPr>
        <w:instrText xml:space="preserve"> HYPERLINK "https://www.cnblogs.com/peng-ym/p/8647856.html" </w:instrText>
      </w:r>
      <w:r>
        <w:rPr>
          <w:rFonts w:hint="default" w:ascii="Consolas" w:hAnsi="Consolas" w:eastAsia="Consolas" w:cs="Consolas"/>
          <w:i w:val="0"/>
          <w:caps w:val="0"/>
          <w:color w:val="000000"/>
          <w:spacing w:val="0"/>
          <w:sz w:val="24"/>
          <w:szCs w:val="24"/>
          <w:u w:val="single"/>
          <w:bdr w:val="none" w:color="auto" w:sz="0" w:space="0"/>
          <w:shd w:val="clear" w:fill="FFFFFF"/>
        </w:rPr>
        <w:fldChar w:fldCharType="separate"/>
      </w:r>
      <w:r>
        <w:rPr>
          <w:rStyle w:val="8"/>
          <w:rFonts w:hint="default" w:ascii="Consolas" w:hAnsi="Consolas" w:eastAsia="Consolas" w:cs="Consolas"/>
          <w:i w:val="0"/>
          <w:caps w:val="0"/>
          <w:color w:val="000000"/>
          <w:spacing w:val="0"/>
          <w:sz w:val="24"/>
          <w:szCs w:val="24"/>
          <w:u w:val="single"/>
          <w:bdr w:val="none" w:color="auto" w:sz="0" w:space="0"/>
          <w:shd w:val="clear" w:fill="FFFFFF"/>
        </w:rPr>
        <w:t>莫比乌斯反演</w:t>
      </w:r>
      <w:r>
        <w:rPr>
          <w:rFonts w:hint="default" w:ascii="Consolas" w:hAnsi="Consolas" w:eastAsia="Consolas" w:cs="Consolas"/>
          <w:i w:val="0"/>
          <w:caps w:val="0"/>
          <w:color w:val="000000"/>
          <w:spacing w:val="0"/>
          <w:sz w:val="24"/>
          <w:szCs w:val="24"/>
          <w:u w:val="single"/>
          <w:bdr w:val="none" w:color="auto" w:sz="0" w:space="0"/>
          <w:shd w:val="clear" w:fill="FFFFFF"/>
        </w:rPr>
        <w:fldChar w:fldCharType="end"/>
      </w:r>
      <w:r>
        <w:rPr>
          <w:rFonts w:hint="default" w:ascii="Consolas" w:hAnsi="Consolas" w:eastAsia="Consolas" w:cs="Consolas"/>
          <w:i w:val="0"/>
          <w:caps w:val="0"/>
          <w:color w:val="000000"/>
          <w:spacing w:val="0"/>
          <w:sz w:val="24"/>
          <w:szCs w:val="24"/>
          <w:bdr w:val="none" w:color="auto" w:sz="0" w:space="0"/>
          <w:shd w:val="clear" w:fill="FFFFFF"/>
        </w:rPr>
        <w:t>中，我们曾了解过一个与</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Consolas" w:hAnsi="Consolas" w:eastAsia="Consolas" w:cs="Consolas"/>
          <w:i w:val="0"/>
          <w:caps w:val="0"/>
          <w:color w:val="000000"/>
          <w:spacing w:val="0"/>
          <w:sz w:val="24"/>
          <w:szCs w:val="24"/>
          <w:bdr w:val="none" w:color="auto" w:sz="0" w:space="0"/>
          <w:shd w:val="clear" w:fill="FFFFFF"/>
        </w:rPr>
        <w:t>有关的性质：</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d</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=1]</w:t>
      </w:r>
      <w:r>
        <w:rPr>
          <w:rFonts w:hint="default" w:ascii="Consolas" w:hAnsi="Consolas" w:eastAsia="Consolas" w:cs="Consolas"/>
          <w:i w:val="0"/>
          <w:caps w:val="0"/>
          <w:color w:val="000000"/>
          <w:spacing w:val="0"/>
          <w:sz w:val="24"/>
          <w:szCs w:val="24"/>
          <w:bdr w:val="none" w:color="auto" w:sz="0" w:space="0"/>
          <w:shd w:val="clear" w:fill="FFFFFF"/>
        </w:rPr>
        <w:t>我们将这个性质表示成狄利克雷卷积的形式即：</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ϵ</w:t>
      </w:r>
      <w:r>
        <w:rPr>
          <w:rFonts w:hint="default" w:ascii="Consolas" w:hAnsi="Consolas" w:eastAsia="Consolas" w:cs="Consolas"/>
          <w:i w:val="0"/>
          <w:caps w:val="0"/>
          <w:color w:val="000000"/>
          <w:spacing w:val="0"/>
          <w:sz w:val="24"/>
          <w:szCs w:val="24"/>
          <w:bdr w:val="none" w:color="auto" w:sz="0" w:space="0"/>
          <w:shd w:val="clear" w:fill="FFFFFF"/>
        </w:rPr>
        <w:t>。这在狄利克雷卷积中是一个很常用的恒等式。当然，有了它，我们也能够证明出莫比乌斯反演啦！</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180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开始填坑，证明莫比乌斯反演：</w:t>
      </w: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已知：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50" w:right="0" w:firstLine="0"/>
        <w:jc w:val="center"/>
        <w:rPr>
          <w:rFonts w:hint="default" w:ascii="Consolas" w:hAnsi="Consolas" w:eastAsia="Consolas" w:cs="Consolas"/>
          <w:i w:val="0"/>
          <w:caps w:val="0"/>
          <w:color w:val="000000"/>
          <w:spacing w:val="0"/>
          <w:sz w:val="24"/>
          <w:szCs w:val="24"/>
        </w:rPr>
      </w:pP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F</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f</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1800" w:right="0" w:hanging="360"/>
        <w:jc w:val="left"/>
      </w:pP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用狄利克雷卷积的形式表示这个式子即：</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Consolas" w:hAnsi="Consolas" w:eastAsia="Consolas" w:cs="Consolas"/>
          <w:b w:val="0"/>
          <w:i w:val="0"/>
          <w:caps w:val="0"/>
          <w:color w:val="000000"/>
          <w:spacing w:val="0"/>
          <w:sz w:val="24"/>
          <w:szCs w:val="24"/>
          <w:u w:val="none"/>
          <w:bdr w:val="none" w:color="auto" w:sz="0" w:space="0"/>
          <w:shd w:val="clear" w:fill="FFFFFF"/>
        </w:rPr>
        <w:t>F=f∗I</w:t>
      </w: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利用狄利克雷卷积将</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Consolas" w:hAnsi="Consolas" w:eastAsia="Consolas" w:cs="Consolas"/>
          <w:i w:val="0"/>
          <w:caps w:val="0"/>
          <w:color w:val="000000"/>
          <w:spacing w:val="0"/>
          <w:sz w:val="24"/>
          <w:szCs w:val="24"/>
          <w:bdr w:val="none" w:color="auto" w:sz="0" w:space="0"/>
          <w:shd w:val="clear" w:fill="FFFFFF"/>
        </w:rPr>
        <w:t>卷上</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Consolas" w:hAnsi="Consolas" w:eastAsia="Consolas" w:cs="Consolas"/>
          <w:i w:val="0"/>
          <w:caps w:val="0"/>
          <w:color w:val="000000"/>
          <w:spacing w:val="0"/>
          <w:sz w:val="24"/>
          <w:szCs w:val="24"/>
          <w:bdr w:val="none" w:color="auto" w:sz="0" w:space="0"/>
          <w:shd w:val="clear" w:fill="FFFFFF"/>
        </w:rPr>
        <w:t>，得到：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50" w:right="0" w:firstLine="0"/>
        <w:jc w:val="center"/>
        <w:rPr>
          <w:rFonts w:hint="default" w:ascii="Consolas" w:hAnsi="Consolas" w:eastAsia="Consolas" w:cs="Consolas"/>
          <w:i w:val="0"/>
          <w:caps w:val="0"/>
          <w:color w:val="000000"/>
          <w:spacing w:val="0"/>
          <w:sz w:val="24"/>
          <w:szCs w:val="24"/>
        </w:rPr>
      </w:pP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F</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μ</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f</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μ</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1800" w:right="0" w:hanging="360"/>
        <w:jc w:val="left"/>
      </w:pP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由于狄利克雷卷积具有结合律与交换律，因此原式可化为：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50" w:right="0" w:firstLine="0"/>
        <w:jc w:val="center"/>
        <w:rPr>
          <w:rFonts w:hint="default" w:ascii="Consolas" w:hAnsi="Consolas" w:eastAsia="Consolas" w:cs="Consolas"/>
          <w:i w:val="0"/>
          <w:caps w:val="0"/>
          <w:color w:val="000000"/>
          <w:spacing w:val="0"/>
          <w:sz w:val="24"/>
          <w:szCs w:val="24"/>
        </w:rPr>
      </w:pP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f</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μ</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f</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ϵ</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f</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1800" w:right="0" w:hanging="360"/>
        <w:jc w:val="left"/>
      </w:pP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即：</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Consolas" w:hAnsi="Consolas" w:eastAsia="Consolas" w:cs="Consolas"/>
          <w:i w:val="0"/>
          <w:caps w:val="0"/>
          <w:color w:val="000000"/>
          <w:spacing w:val="0"/>
          <w:sz w:val="24"/>
          <w:szCs w:val="24"/>
          <w:bdr w:val="none" w:color="auto" w:sz="0" w:space="0"/>
          <w:shd w:val="clear" w:fill="FFFFFF"/>
        </w:rPr>
        <w:t>。代入后即可证明莫比乌斯反演：</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d</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w:t>
      </w:r>
      <w:r>
        <w:rPr>
          <w:rFonts w:hint="eastAsia" w:ascii="MathJax_Math-italic" w:hAnsi="MathJax_Math-italic" w:eastAsia="宋体" w:cs="MathJax_Math-italic"/>
          <w:b w:val="0"/>
          <w:i w:val="0"/>
          <w:caps w:val="0"/>
          <w:color w:val="000000"/>
          <w:spacing w:val="0"/>
          <w:sz w:val="20"/>
          <w:szCs w:val="20"/>
          <w:u w:val="none"/>
          <w:bdr w:val="none" w:color="auto" w:sz="0" w:space="0"/>
          <w:shd w:val="clear" w:fill="FFFFFF"/>
          <w:lang w:val="en-US" w:eastAsia="zh-CN"/>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i w:val="0"/>
          <w:caps w:val="0"/>
          <w:color w:val="000000"/>
          <w:spacing w:val="0"/>
          <w:sz w:val="24"/>
          <w:szCs w:val="24"/>
          <w:bdr w:val="none" w:color="auto" w:sz="0" w:space="0"/>
          <w:shd w:val="clear" w:fill="FFFFFF"/>
        </w:rPr>
        <w:t>同理，自然也可以得到莫比乌斯反演的另一种形式：</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d</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d</w:t>
      </w:r>
      <w:r>
        <w:rPr>
          <w:rFonts w:hint="eastAsia" w:ascii="MathJax_Math-italic" w:hAnsi="MathJax_Math-italic" w:eastAsia="宋体" w:cs="MathJax_Math-italic"/>
          <w:b w:val="0"/>
          <w:i w:val="0"/>
          <w:caps w:val="0"/>
          <w:color w:val="000000"/>
          <w:spacing w:val="0"/>
          <w:sz w:val="20"/>
          <w:szCs w:val="20"/>
          <w:u w:val="none"/>
          <w:bdr w:val="none" w:color="auto" w:sz="0" w:space="0"/>
          <w:shd w:val="clear" w:fill="FFFFFF"/>
          <w:lang w:val="en-US" w:eastAsia="zh-CN"/>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(总算填完一个大坑......)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nsolas" w:hAnsi="Consolas" w:eastAsia="Consolas" w:cs="Consolas"/>
          <w:b/>
          <w:i w:val="0"/>
          <w:caps w:val="0"/>
          <w:color w:val="333333"/>
          <w:spacing w:val="0"/>
          <w:sz w:val="21"/>
          <w:szCs w:val="21"/>
        </w:rPr>
      </w:pPr>
      <w:r>
        <w:rPr>
          <w:rFonts w:hint="default" w:ascii="Consolas" w:hAnsi="Consolas" w:eastAsia="Consolas" w:cs="Consolas"/>
          <w:b/>
          <w:i w:val="0"/>
          <w:caps w:val="0"/>
          <w:color w:val="333333"/>
          <w:spacing w:val="0"/>
          <w:sz w:val="21"/>
          <w:szCs w:val="21"/>
          <w:bdr w:val="none" w:color="auto" w:sz="0" w:space="0"/>
          <w:shd w:val="clear" w:fill="FFFFFF"/>
        </w:rPr>
        <w:t>欧拉函数 </w:t>
      </w:r>
      <w:r>
        <w:rPr>
          <w:rFonts w:hint="default" w:ascii="MathJax_Math-italic" w:hAnsi="MathJax_Math-italic" w:eastAsia="MathJax_Math-italic" w:cs="MathJax_Math-italic"/>
          <w:b w:val="0"/>
          <w:i w:val="0"/>
          <w:caps w:val="0"/>
          <w:color w:val="333333"/>
          <w:spacing w:val="0"/>
          <w:sz w:val="24"/>
          <w:szCs w:val="24"/>
          <w:u w:val="none"/>
          <w:bdr w:val="none" w:color="auto" w:sz="0" w:space="0"/>
          <w:shd w:val="clear" w:fill="FFFFFF"/>
        </w:rPr>
        <w:t>φ</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φ</w:t>
      </w:r>
      <w:r>
        <w:rPr>
          <w:rFonts w:hint="default" w:ascii="Consolas" w:hAnsi="Consolas" w:eastAsia="Consolas" w:cs="Consolas"/>
          <w:i w:val="0"/>
          <w:caps w:val="0"/>
          <w:color w:val="000000"/>
          <w:spacing w:val="0"/>
          <w:sz w:val="24"/>
          <w:szCs w:val="24"/>
          <w:bdr w:val="none" w:color="auto" w:sz="0" w:space="0"/>
          <w:shd w:val="clear" w:fill="FFFFFF"/>
        </w:rPr>
        <w:t>。欧拉函数有一个很著名的性质：</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d</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φ</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与以上方法类似，我们将它表示成狄利克雷卷积的形式：</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φ</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id</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这时候，看到这个式子我们会有一个大胆的想法，既然在这个欧拉函数与莫比乌斯函数的式子中都有</w:t>
      </w:r>
      <w:r>
        <w:rPr>
          <w:rFonts w:hint="default" w:ascii="Consolas" w:hAnsi="Consolas" w:eastAsia="Consolas" w:cs="Consolas"/>
          <w:b w:val="0"/>
          <w:i w:val="0"/>
          <w:caps w:val="0"/>
          <w:color w:val="000000"/>
          <w:spacing w:val="0"/>
          <w:sz w:val="24"/>
          <w:szCs w:val="24"/>
          <w:u w:val="none"/>
          <w:bdr w:val="none" w:color="auto" w:sz="0" w:space="0"/>
          <w:shd w:val="clear" w:fill="FFFFFF"/>
        </w:rPr>
        <w:t>I</w:t>
      </w:r>
      <w:r>
        <w:rPr>
          <w:rFonts w:hint="default" w:ascii="Consolas" w:hAnsi="Consolas" w:eastAsia="Consolas" w:cs="Consolas"/>
          <w:i w:val="0"/>
          <w:caps w:val="0"/>
          <w:color w:val="000000"/>
          <w:spacing w:val="0"/>
          <w:sz w:val="24"/>
          <w:szCs w:val="24"/>
          <w:bdr w:val="none" w:color="auto" w:sz="0" w:space="0"/>
          <w:shd w:val="clear" w:fill="FFFFFF"/>
        </w:rPr>
        <w:t>，那么我们不如将这个式子的两边同时卷上一个</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900" w:right="0" w:hanging="360"/>
        <w:jc w:val="left"/>
      </w:pPr>
      <w:r>
        <w:rPr>
          <w:rFonts w:hint="default" w:ascii="Consolas" w:hAnsi="Consolas" w:eastAsia="Consolas" w:cs="Consolas"/>
          <w:i w:val="0"/>
          <w:caps w:val="0"/>
          <w:color w:val="000000"/>
          <w:spacing w:val="0"/>
          <w:sz w:val="24"/>
          <w:szCs w:val="24"/>
          <w:bdr w:val="none" w:color="auto" w:sz="0" w:space="0"/>
          <w:shd w:val="clear" w:fill="FFFFFF"/>
        </w:rPr>
        <w:t>于是，我就可以开始填第二个坑了——欧拉函数与莫比乌斯函数的关系。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50" w:right="0" w:firstLine="0"/>
        <w:jc w:val="center"/>
        <w:rPr>
          <w:rFonts w:hint="default" w:ascii="Consolas" w:hAnsi="Consolas" w:eastAsia="Consolas" w:cs="Consolas"/>
          <w:i w:val="0"/>
          <w:caps w:val="0"/>
          <w:color w:val="000000"/>
          <w:spacing w:val="0"/>
          <w:sz w:val="24"/>
          <w:szCs w:val="24"/>
        </w:rPr>
      </w:pP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φ</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id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φ</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μ</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id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μ</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φ</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ϵ</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id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μ</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900" w:right="0" w:hanging="360"/>
        <w:jc w:val="left"/>
      </w:pP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即：</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φ</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φ</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d</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w:t>
      </w:r>
      <w:r>
        <w:rPr>
          <w:rFonts w:hint="eastAsia" w:ascii="MathJax_Math-italic" w:hAnsi="MathJax_Math-italic" w:eastAsia="宋体" w:cs="MathJax_Math-italic"/>
          <w:b w:val="0"/>
          <w:i w:val="0"/>
          <w:caps w:val="0"/>
          <w:color w:val="000000"/>
          <w:spacing w:val="0"/>
          <w:sz w:val="20"/>
          <w:szCs w:val="20"/>
          <w:u w:val="none"/>
          <w:bdr w:val="none" w:color="auto" w:sz="0" w:space="0"/>
          <w:shd w:val="clear" w:fill="FFFFFF"/>
          <w:lang w:val="en-US" w:eastAsia="zh-CN"/>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90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我们把这个式子的两边同时除以</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Consolas" w:hAnsi="Consolas" w:eastAsia="Consolas" w:cs="Consolas"/>
          <w:b w:val="0"/>
          <w:i w:val="0"/>
          <w:caps w:val="0"/>
          <w:color w:val="000000"/>
          <w:spacing w:val="0"/>
          <w:sz w:val="24"/>
          <w:szCs w:val="24"/>
          <w:u w:val="none"/>
          <w:bdr w:val="none" w:color="auto" w:sz="0" w:space="0"/>
          <w:shd w:val="clear" w:fill="FFFFFF"/>
        </w:rPr>
        <w:t>n</w:t>
      </w:r>
      <w:r>
        <w:rPr>
          <w:rFonts w:hint="default" w:ascii="Consolas" w:hAnsi="Consolas" w:eastAsia="Consolas" w:cs="Consolas"/>
          <w:i w:val="0"/>
          <w:caps w:val="0"/>
          <w:color w:val="000000"/>
          <w:spacing w:val="0"/>
          <w:sz w:val="24"/>
          <w:szCs w:val="24"/>
          <w:bdr w:val="none" w:color="auto" w:sz="0" w:space="0"/>
          <w:shd w:val="clear" w:fill="FFFFFF"/>
        </w:rPr>
        <w:t>，则可以推出这个巧妙的式子：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50" w:right="0" w:firstLine="0"/>
        <w:jc w:val="center"/>
        <w:rPr>
          <w:rFonts w:hint="default" w:ascii="Consolas" w:hAnsi="Consolas" w:eastAsia="Consolas" w:cs="Consolas"/>
          <w:i w:val="0"/>
          <w:caps w:val="0"/>
          <w:color w:val="000000"/>
          <w:spacing w:val="0"/>
          <w:sz w:val="24"/>
          <w:szCs w:val="24"/>
        </w:rPr>
      </w:pP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φ</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μ</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900" w:right="0" w:hanging="360"/>
        <w:jc w:val="left"/>
      </w:pP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（至此，我终于把莫比乌斯反演中的坑填完啦~~23333）</w:t>
      </w: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（有关杜教筛的前置技能也说的差不多啦，终于可以步入正题啦！）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onsolas" w:hAnsi="Consolas" w:eastAsia="Consolas" w:cs="Consolas"/>
          <w:i w:val="0"/>
          <w:caps w:val="0"/>
          <w:color w:val="000000"/>
          <w:spacing w:val="0"/>
          <w:sz w:val="24"/>
          <w:szCs w:val="24"/>
        </w:rPr>
      </w:pPr>
      <w: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06CA4"/>
        <w:spacing w:before="225" w:beforeAutospacing="0" w:after="225" w:afterAutospacing="0" w:line="23" w:lineRule="atLeast"/>
        <w:ind w:left="0" w:right="0" w:firstLine="0"/>
        <w:jc w:val="left"/>
        <w:rPr>
          <w:rFonts w:hint="eastAsia" w:ascii="微软雅黑" w:hAnsi="微软雅黑" w:eastAsia="微软雅黑" w:cs="微软雅黑"/>
          <w:b/>
          <w:i w:val="0"/>
          <w:caps w:val="0"/>
          <w:color w:val="FFFFF0"/>
          <w:spacing w:val="0"/>
          <w:sz w:val="25"/>
          <w:szCs w:val="25"/>
        </w:rPr>
      </w:pPr>
      <w:r>
        <w:rPr>
          <w:rFonts w:hint="eastAsia" w:ascii="微软雅黑" w:hAnsi="微软雅黑" w:eastAsia="微软雅黑" w:cs="微软雅黑"/>
          <w:b/>
          <w:i w:val="0"/>
          <w:caps w:val="0"/>
          <w:color w:val="FFFFF0"/>
          <w:spacing w:val="0"/>
          <w:sz w:val="25"/>
          <w:szCs w:val="25"/>
          <w:bdr w:val="none" w:color="auto" w:sz="0" w:space="0"/>
          <w:shd w:val="clear" w:fill="406CA4"/>
        </w:rPr>
        <w:t>步入正题——杜教筛</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说了这么久，终于可以开始讲杜教筛啦！（是不是有一种莫名的兴奋呢？）</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首先，我们应该弄清楚一个问题：杜教筛到底是用来干什么的？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杜教筛是以低于线性的时间复杂度来计算积性函数的前缀和的神奇筛法！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即我们需要计算的式子为：</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ni</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=1</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i w:val="0"/>
          <w:caps w:val="0"/>
          <w:color w:val="000000"/>
          <w:spacing w:val="0"/>
          <w:sz w:val="24"/>
          <w:szCs w:val="24"/>
          <w:bdr w:val="none" w:color="auto" w:sz="0" w:space="0"/>
          <w:shd w:val="clear" w:fill="FFFFFF"/>
        </w:rPr>
        <w:t> (</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eastAsia" w:ascii="MathJax_Math-italic" w:hAnsi="MathJax_Math-italic" w:eastAsia="宋体" w:cs="MathJax_Math-italic"/>
          <w:b w:val="0"/>
          <w:i w:val="0"/>
          <w:caps w:val="0"/>
          <w:color w:val="000000"/>
          <w:spacing w:val="0"/>
          <w:sz w:val="27"/>
          <w:szCs w:val="27"/>
          <w:u w:val="none"/>
          <w:bdr w:val="none" w:color="auto" w:sz="0" w:space="0"/>
          <w:shd w:val="clear" w:fill="FFFFFF"/>
          <w:lang w:val="en-US" w:eastAsia="zh-CN"/>
        </w:rPr>
        <w:t>)</w:t>
      </w:r>
      <w:r>
        <w:rPr>
          <w:rFonts w:hint="default" w:ascii="Consolas" w:hAnsi="Consolas" w:eastAsia="Consolas" w:cs="Consolas"/>
          <w:i w:val="0"/>
          <w:caps w:val="0"/>
          <w:color w:val="000000"/>
          <w:spacing w:val="0"/>
          <w:sz w:val="24"/>
          <w:szCs w:val="24"/>
          <w:bdr w:val="none" w:color="auto" w:sz="0" w:space="0"/>
          <w:shd w:val="clear" w:fill="FFFFFF"/>
        </w:rPr>
        <w:t>为积性函数)</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PS：接下来要讲解的是杜教筛的套路式，如果不懂为什么要这样做，也没有关系。只需要明白它是怎么推过来的就行了。实在看不懂就记个结论吧......</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推式子时间到！</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为了解决这个问题，我们构造两个积性函数</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h</w:t>
      </w:r>
      <w:r>
        <w:rPr>
          <w:rFonts w:hint="default" w:ascii="Consolas" w:hAnsi="Consolas" w:eastAsia="Consolas" w:cs="Consolas"/>
          <w:i w:val="0"/>
          <w:caps w:val="0"/>
          <w:color w:val="000000"/>
          <w:spacing w:val="0"/>
          <w:sz w:val="24"/>
          <w:szCs w:val="24"/>
          <w:bdr w:val="none" w:color="auto" w:sz="0" w:space="0"/>
          <w:shd w:val="clear" w:fill="FFFFFF"/>
        </w:rPr>
        <w:t>和</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Consolas" w:hAnsi="Consolas" w:eastAsia="Consolas" w:cs="Consolas"/>
          <w:i w:val="0"/>
          <w:caps w:val="0"/>
          <w:color w:val="000000"/>
          <w:spacing w:val="0"/>
          <w:sz w:val="24"/>
          <w:szCs w:val="24"/>
          <w:bdr w:val="none" w:color="auto" w:sz="0" w:space="0"/>
          <w:shd w:val="clear" w:fill="FFFFFF"/>
        </w:rPr>
        <w:t>。使得</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h</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现在我们开始求</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ni</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=1</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h</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2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记</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S</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ni</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=1</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250" w:right="0" w:hanging="360"/>
        <w:jc w:val="left"/>
      </w:pPr>
      <w:bookmarkStart w:id="0" w:name="_GoBack"/>
      <w:r>
        <w:drawing>
          <wp:inline distT="0" distB="0" distL="114300" distR="114300">
            <wp:extent cx="2038350" cy="49530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4"/>
                    <a:stretch>
                      <a:fillRect/>
                    </a:stretch>
                  </pic:blipFill>
                  <pic:spPr>
                    <a:xfrm>
                      <a:off x="0" y="0"/>
                      <a:ext cx="2038350" cy="495300"/>
                    </a:xfrm>
                    <a:prstGeom prst="rect">
                      <a:avLst/>
                    </a:prstGeom>
                    <a:noFill/>
                    <a:ln w="9525">
                      <a:noFill/>
                    </a:ln>
                  </pic:spPr>
                </pic:pic>
              </a:graphicData>
            </a:graphic>
          </wp:inline>
        </w:drawing>
      </w:r>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50" w:right="0" w:firstLine="0"/>
        <w:jc w:val="center"/>
        <w:rPr>
          <w:rFonts w:hint="default" w:ascii="Consolas" w:hAnsi="Consolas" w:eastAsia="Consolas" w:cs="Consolas"/>
          <w:i w:val="0"/>
          <w:caps w:val="0"/>
          <w:color w:val="000000"/>
          <w:spacing w:val="0"/>
          <w:sz w:val="24"/>
          <w:szCs w:val="24"/>
        </w:rPr>
      </w:pP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h</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i</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g</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f</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id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g</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eastAsia"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f</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250" w:right="0" w:hanging="36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50" w:right="0" w:firstLine="0"/>
        <w:jc w:val="center"/>
        <w:rPr>
          <w:rFonts w:hint="default" w:ascii="Consolas" w:hAnsi="Consolas" w:eastAsia="Consolas" w:cs="Consolas"/>
          <w:i w:val="0"/>
          <w:caps w:val="0"/>
          <w:color w:val="000000"/>
          <w:spacing w:val="0"/>
          <w:sz w:val="24"/>
          <w:szCs w:val="24"/>
        </w:rPr>
      </w:pP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h</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g</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S</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250" w:right="0" w:hanging="360"/>
        <w:jc w:val="left"/>
      </w:pP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接着，我们将右边式子的第一项给提出来，可以得到：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50" w:right="0" w:firstLine="0"/>
        <w:jc w:val="center"/>
        <w:rPr>
          <w:rFonts w:hint="default" w:ascii="Consolas" w:hAnsi="Consolas" w:eastAsia="Consolas" w:cs="Consolas"/>
          <w:i w:val="0"/>
          <w:caps w:val="0"/>
          <w:color w:val="000000"/>
          <w:spacing w:val="0"/>
          <w:sz w:val="24"/>
          <w:szCs w:val="24"/>
        </w:rPr>
      </w:pP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h</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g</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S</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=2</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g</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S</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Consolas" w:hAnsi="Consolas" w:eastAsia="Consolas" w:cs="Consolas"/>
          <w:b w:val="0"/>
          <w:i w:val="0"/>
          <w:caps w:val="0"/>
          <w:color w:val="000000"/>
          <w:spacing w:val="0"/>
          <w:kern w:val="0"/>
          <w:sz w:val="24"/>
          <w:szCs w:val="24"/>
          <w:u w:val="none"/>
          <w:bdr w:val="none" w:color="auto" w:sz="0" w:space="0"/>
          <w:shd w:val="clear" w:fill="FFFFFF"/>
          <w:lang w:val="en-US" w:eastAsia="zh-CN" w:bidi="ar"/>
        </w:rPr>
        <w:t>∑i=1nh(i)=g(1)⋅S(n)+∑d=2ng(d)⋅S(⌊nd⌋)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250" w:right="0" w:hanging="36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50" w:right="0" w:firstLine="0"/>
        <w:jc w:val="center"/>
        <w:rPr>
          <w:rFonts w:hint="default" w:ascii="Consolas" w:hAnsi="Consolas" w:eastAsia="Consolas" w:cs="Consolas"/>
          <w:i w:val="0"/>
          <w:caps w:val="0"/>
          <w:color w:val="000000"/>
          <w:spacing w:val="0"/>
          <w:sz w:val="24"/>
          <w:szCs w:val="24"/>
        </w:rPr>
      </w:pP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g</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S</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h</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=2</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g</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S</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Consolas" w:hAnsi="Consolas" w:eastAsia="Consolas" w:cs="Consolas"/>
          <w:b w:val="0"/>
          <w:i w:val="0"/>
          <w:caps w:val="0"/>
          <w:color w:val="000000"/>
          <w:spacing w:val="0"/>
          <w:kern w:val="0"/>
          <w:sz w:val="24"/>
          <w:szCs w:val="24"/>
          <w:u w:val="none"/>
          <w:bdr w:val="none" w:color="auto" w:sz="0" w:space="0"/>
          <w:shd w:val="clear" w:fill="FFFFFF"/>
          <w:lang w:val="en-US" w:eastAsia="zh-CN" w:bidi="ar"/>
        </w:rPr>
        <w:t>→g(1)S(n)=∑i=1nh(i)−∑d=2ng(d)⋅S(⌊nd⌋)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250" w:right="0" w:hanging="360"/>
        <w:jc w:val="left"/>
      </w:pP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其中的</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h</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h(i)=(f∗g)(i)</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这就是杜教筛的惯用套路式。经各种分析，只要当你的</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h</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h(i)</w:t>
      </w:r>
      <w:r>
        <w:rPr>
          <w:rFonts w:hint="default" w:ascii="Consolas" w:hAnsi="Consolas" w:eastAsia="Consolas" w:cs="Consolas"/>
          <w:i w:val="0"/>
          <w:caps w:val="0"/>
          <w:color w:val="000000"/>
          <w:spacing w:val="0"/>
          <w:sz w:val="24"/>
          <w:szCs w:val="24"/>
          <w:bdr w:val="none" w:color="auto" w:sz="0" w:space="0"/>
          <w:shd w:val="clear" w:fill="FFFFFF"/>
        </w:rPr>
        <w:t>的前缀和很好求，能在较短的时间内求出，那么当我们对后面的式子进行整除分块时，求</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S</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S(n)</w:t>
      </w:r>
      <w:r>
        <w:rPr>
          <w:rFonts w:hint="default" w:ascii="Consolas" w:hAnsi="Consolas" w:eastAsia="Consolas" w:cs="Consolas"/>
          <w:i w:val="0"/>
          <w:caps w:val="0"/>
          <w:color w:val="000000"/>
          <w:spacing w:val="0"/>
          <w:sz w:val="24"/>
          <w:szCs w:val="24"/>
          <w:bdr w:val="none" w:color="auto" w:sz="0" w:space="0"/>
          <w:shd w:val="clear" w:fill="FFFFFF"/>
        </w:rPr>
        <w:t>的复杂度为</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O</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23</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O(n23)</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当我们知道了这个套路式后，可能会思考，我们应该如何选择这个</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Consolas" w:hAnsi="Consolas" w:eastAsia="Consolas" w:cs="Consolas"/>
          <w:b w:val="0"/>
          <w:i w:val="0"/>
          <w:caps w:val="0"/>
          <w:color w:val="000000"/>
          <w:spacing w:val="0"/>
          <w:sz w:val="24"/>
          <w:szCs w:val="24"/>
          <w:u w:val="none"/>
          <w:bdr w:val="none" w:color="auto" w:sz="0" w:space="0"/>
          <w:shd w:val="clear" w:fill="FFFFFF"/>
        </w:rPr>
        <w:t>g</w:t>
      </w:r>
      <w:r>
        <w:rPr>
          <w:rFonts w:hint="default" w:ascii="Consolas" w:hAnsi="Consolas" w:eastAsia="Consolas" w:cs="Consolas"/>
          <w:i w:val="0"/>
          <w:caps w:val="0"/>
          <w:color w:val="000000"/>
          <w:spacing w:val="0"/>
          <w:sz w:val="24"/>
          <w:szCs w:val="24"/>
          <w:bdr w:val="none" w:color="auto" w:sz="0" w:space="0"/>
          <w:shd w:val="clear" w:fill="FFFFFF"/>
        </w:rPr>
        <w:t>与</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h</w:t>
      </w:r>
      <w:r>
        <w:rPr>
          <w:rFonts w:hint="default" w:ascii="Consolas" w:hAnsi="Consolas" w:eastAsia="Consolas" w:cs="Consolas"/>
          <w:b w:val="0"/>
          <w:i w:val="0"/>
          <w:caps w:val="0"/>
          <w:color w:val="000000"/>
          <w:spacing w:val="0"/>
          <w:sz w:val="24"/>
          <w:szCs w:val="24"/>
          <w:u w:val="none"/>
          <w:bdr w:val="none" w:color="auto" w:sz="0" w:space="0"/>
          <w:shd w:val="clear" w:fill="FFFFFF"/>
        </w:rPr>
        <w:t>h</w:t>
      </w:r>
      <w:r>
        <w:rPr>
          <w:rFonts w:hint="default" w:ascii="Consolas" w:hAnsi="Consolas" w:eastAsia="Consolas" w:cs="Consolas"/>
          <w:i w:val="0"/>
          <w:caps w:val="0"/>
          <w:color w:val="000000"/>
          <w:spacing w:val="0"/>
          <w:sz w:val="24"/>
          <w:szCs w:val="24"/>
          <w:bdr w:val="none" w:color="auto" w:sz="0" w:space="0"/>
          <w:shd w:val="clear" w:fill="FFFFFF"/>
        </w:rPr>
        <w:t>呢？</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对于这个疑问，我没有太好的回答。只能说，依靠平时对于狄利克雷卷积中的各种式子的熟悉，以及仔细观察式子的能力啦！（当然我下面也会介绍一种小方法啦~~OVO）</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知道了这个套路式总要练练手吧！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Consolas" w:hAnsi="Consolas" w:eastAsia="Consolas" w:cs="Consolas"/>
          <w:b/>
          <w:i w:val="0"/>
          <w:caps w:val="0"/>
          <w:color w:val="000000"/>
          <w:spacing w:val="0"/>
          <w:sz w:val="24"/>
          <w:szCs w:val="24"/>
        </w:rPr>
      </w:pPr>
      <w:r>
        <w:rPr>
          <w:rFonts w:hint="default" w:ascii="Consolas" w:hAnsi="Consolas" w:eastAsia="Consolas" w:cs="Consolas"/>
          <w:b/>
          <w:i w:val="0"/>
          <w:caps w:val="0"/>
          <w:color w:val="000000"/>
          <w:spacing w:val="0"/>
          <w:sz w:val="24"/>
          <w:szCs w:val="24"/>
          <w:bdr w:val="none" w:color="auto" w:sz="0" w:space="0"/>
          <w:shd w:val="clear" w:fill="FFFFFF"/>
        </w:rPr>
        <w:t>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nsolas" w:hAnsi="Consolas" w:eastAsia="Consolas" w:cs="Consolas"/>
          <w:i w:val="0"/>
          <w:caps w:val="0"/>
          <w:color w:val="000000"/>
          <w:spacing w:val="0"/>
          <w:sz w:val="24"/>
          <w:szCs w:val="24"/>
        </w:rPr>
      </w:pPr>
      <w:r>
        <w:rPr>
          <w:rFonts w:hint="default" w:ascii="Consolas" w:hAnsi="Consolas" w:eastAsia="Consolas" w:cs="Consolas"/>
          <w:i w:val="0"/>
          <w:caps w:val="0"/>
          <w:color w:val="000000"/>
          <w:spacing w:val="0"/>
          <w:sz w:val="24"/>
          <w:szCs w:val="24"/>
          <w:bdr w:val="none" w:color="auto" w:sz="0" w:space="0"/>
          <w:shd w:val="clear" w:fill="FFFFFF"/>
        </w:rPr>
        <w:t>(PS：以下例子中，假设线性筛均跑不过)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nsolas" w:hAnsi="Consolas" w:eastAsia="Consolas" w:cs="Consolas"/>
          <w:i w:val="0"/>
          <w:caps w:val="0"/>
          <w:color w:val="000000"/>
          <w:spacing w:val="0"/>
          <w:sz w:val="24"/>
          <w:szCs w:val="24"/>
        </w:rPr>
      </w:pPr>
      <w:r>
        <w:rPr>
          <w:rFonts w:hint="default" w:ascii="Consolas" w:hAnsi="Consolas" w:eastAsia="Consolas" w:cs="Consolas"/>
          <w:i w:val="0"/>
          <w:caps w:val="0"/>
          <w:color w:val="000000"/>
          <w:spacing w:val="0"/>
          <w:sz w:val="24"/>
          <w:szCs w:val="24"/>
          <w:bdr w:val="none" w:color="auto" w:sz="0" w:space="0"/>
          <w:shd w:val="clear" w:fill="FFFFFF"/>
        </w:rPr>
        <w:t>一：求</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S</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ni</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=1</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S(n)=∑i=1nμ(i)</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根据那个套路式：</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(1)</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S</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ni</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=1</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f</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nd</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=2</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S</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g(1)S(n)=∑i=1n(f∗g)(i)−∑d=2ng(d)⋅S(⌊nd⌋)</w:t>
      </w:r>
      <w:r>
        <w:rPr>
          <w:rFonts w:hint="default" w:ascii="Consolas" w:hAnsi="Consolas" w:eastAsia="Consolas" w:cs="Consolas"/>
          <w:i w:val="0"/>
          <w:caps w:val="0"/>
          <w:color w:val="000000"/>
          <w:spacing w:val="0"/>
          <w:sz w:val="24"/>
          <w:szCs w:val="24"/>
          <w:bdr w:val="none" w:color="auto" w:sz="0" w:space="0"/>
          <w:shd w:val="clear" w:fill="FFFFFF"/>
        </w:rPr>
        <w:t>，我们只需要找一个积性函数</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Consolas" w:hAnsi="Consolas" w:eastAsia="Consolas" w:cs="Consolas"/>
          <w:b w:val="0"/>
          <w:i w:val="0"/>
          <w:caps w:val="0"/>
          <w:color w:val="000000"/>
          <w:spacing w:val="0"/>
          <w:sz w:val="24"/>
          <w:szCs w:val="24"/>
          <w:u w:val="none"/>
          <w:bdr w:val="none" w:color="auto" w:sz="0" w:space="0"/>
          <w:shd w:val="clear" w:fill="FFFFFF"/>
        </w:rPr>
        <w:t>g</w:t>
      </w:r>
      <w:r>
        <w:rPr>
          <w:rFonts w:hint="default" w:ascii="Consolas" w:hAnsi="Consolas" w:eastAsia="Consolas" w:cs="Consolas"/>
          <w:i w:val="0"/>
          <w:caps w:val="0"/>
          <w:color w:val="000000"/>
          <w:spacing w:val="0"/>
          <w:sz w:val="24"/>
          <w:szCs w:val="24"/>
          <w:bdr w:val="none" w:color="auto" w:sz="0" w:space="0"/>
          <w:shd w:val="clear" w:fill="FFFFFF"/>
        </w:rPr>
        <w:t>使得这个函数与</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Consolas" w:hAnsi="Consolas" w:eastAsia="Consolas" w:cs="Consolas"/>
          <w:b w:val="0"/>
          <w:i w:val="0"/>
          <w:caps w:val="0"/>
          <w:color w:val="000000"/>
          <w:spacing w:val="0"/>
          <w:sz w:val="24"/>
          <w:szCs w:val="24"/>
          <w:u w:val="none"/>
          <w:bdr w:val="none" w:color="auto" w:sz="0" w:space="0"/>
          <w:shd w:val="clear" w:fill="FFFFFF"/>
        </w:rPr>
        <w:t>μ</w:t>
      </w:r>
      <w:r>
        <w:rPr>
          <w:rFonts w:hint="default" w:ascii="Consolas" w:hAnsi="Consolas" w:eastAsia="Consolas" w:cs="Consolas"/>
          <w:i w:val="0"/>
          <w:caps w:val="0"/>
          <w:color w:val="000000"/>
          <w:spacing w:val="0"/>
          <w:sz w:val="24"/>
          <w:szCs w:val="24"/>
          <w:bdr w:val="none" w:color="auto" w:sz="0" w:space="0"/>
          <w:shd w:val="clear" w:fill="FFFFFF"/>
        </w:rPr>
        <w:t>的卷积的前缀和容易求。如果你认真的看了上文，应该就可以很轻松的想到一个积性函数</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Consolas" w:hAnsi="Consolas" w:eastAsia="Consolas" w:cs="Consolas"/>
          <w:b w:val="0"/>
          <w:i w:val="0"/>
          <w:caps w:val="0"/>
          <w:color w:val="000000"/>
          <w:spacing w:val="0"/>
          <w:sz w:val="24"/>
          <w:szCs w:val="24"/>
          <w:u w:val="none"/>
          <w:bdr w:val="none" w:color="auto" w:sz="0" w:space="0"/>
          <w:shd w:val="clear" w:fill="FFFFFF"/>
        </w:rPr>
        <w:t>I</w:t>
      </w:r>
      <w:r>
        <w:rPr>
          <w:rFonts w:hint="default" w:ascii="Consolas" w:hAnsi="Consolas" w:eastAsia="Consolas" w:cs="Consolas"/>
          <w:i w:val="0"/>
          <w:caps w:val="0"/>
          <w:color w:val="000000"/>
          <w:spacing w:val="0"/>
          <w:sz w:val="24"/>
          <w:szCs w:val="24"/>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90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我们知道</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μ</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ϵ</w:t>
      </w:r>
      <w:r>
        <w:rPr>
          <w:rFonts w:hint="default" w:ascii="Consolas" w:hAnsi="Consolas" w:eastAsia="Consolas" w:cs="Consolas"/>
          <w:b w:val="0"/>
          <w:i w:val="0"/>
          <w:caps w:val="0"/>
          <w:color w:val="000000"/>
          <w:spacing w:val="0"/>
          <w:sz w:val="24"/>
          <w:szCs w:val="24"/>
          <w:u w:val="none"/>
          <w:bdr w:val="none" w:color="auto" w:sz="0" w:space="0"/>
          <w:shd w:val="clear" w:fill="FFFFFF"/>
        </w:rPr>
        <w:t>μ∗I=ϵ</w:t>
      </w:r>
      <w:r>
        <w:rPr>
          <w:rFonts w:hint="default" w:ascii="Consolas" w:hAnsi="Consolas" w:eastAsia="Consolas" w:cs="Consolas"/>
          <w:i w:val="0"/>
          <w:caps w:val="0"/>
          <w:color w:val="000000"/>
          <w:spacing w:val="0"/>
          <w:sz w:val="24"/>
          <w:szCs w:val="24"/>
          <w:bdr w:val="none" w:color="auto" w:sz="0" w:space="0"/>
          <w:shd w:val="clear" w:fill="FFFFFF"/>
        </w:rPr>
        <w:t>，很显然，单位元的前缀和非常好求，就是</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1</w:t>
      </w:r>
      <w:r>
        <w:rPr>
          <w:rFonts w:hint="default" w:ascii="Consolas" w:hAnsi="Consolas" w:eastAsia="Consolas" w:cs="Consolas"/>
          <w:b w:val="0"/>
          <w:i w:val="0"/>
          <w:caps w:val="0"/>
          <w:color w:val="000000"/>
          <w:spacing w:val="0"/>
          <w:sz w:val="24"/>
          <w:szCs w:val="24"/>
          <w:u w:val="none"/>
          <w:bdr w:val="none" w:color="auto" w:sz="0" w:space="0"/>
          <w:shd w:val="clear" w:fill="FFFFFF"/>
        </w:rPr>
        <w:t>1</w:t>
      </w:r>
      <w:r>
        <w:rPr>
          <w:rFonts w:hint="default" w:ascii="Consolas" w:hAnsi="Consolas" w:eastAsia="Consolas" w:cs="Consolas"/>
          <w:i w:val="0"/>
          <w:caps w:val="0"/>
          <w:color w:val="000000"/>
          <w:spacing w:val="0"/>
          <w:sz w:val="24"/>
          <w:szCs w:val="24"/>
          <w:bdr w:val="none" w:color="auto" w:sz="0" w:space="0"/>
          <w:shd w:val="clear" w:fill="FFFFFF"/>
        </w:rPr>
        <w:t>，并且</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Consolas" w:hAnsi="Consolas" w:eastAsia="Consolas" w:cs="Consolas"/>
          <w:b w:val="0"/>
          <w:i w:val="0"/>
          <w:caps w:val="0"/>
          <w:color w:val="000000"/>
          <w:spacing w:val="0"/>
          <w:sz w:val="24"/>
          <w:szCs w:val="24"/>
          <w:u w:val="none"/>
          <w:bdr w:val="none" w:color="auto" w:sz="0" w:space="0"/>
          <w:shd w:val="clear" w:fill="FFFFFF"/>
        </w:rPr>
        <w:t>I</w:t>
      </w:r>
      <w:r>
        <w:rPr>
          <w:rFonts w:hint="default" w:ascii="Consolas" w:hAnsi="Consolas" w:eastAsia="Consolas" w:cs="Consolas"/>
          <w:i w:val="0"/>
          <w:caps w:val="0"/>
          <w:color w:val="000000"/>
          <w:spacing w:val="0"/>
          <w:sz w:val="24"/>
          <w:szCs w:val="24"/>
          <w:bdr w:val="none" w:color="auto" w:sz="0" w:space="0"/>
          <w:shd w:val="clear" w:fill="FFFFFF"/>
        </w:rPr>
        <w:t>十分方便整除分块。所以我们把这个积性函数带入上述式子中可以得到：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50" w:right="0" w:firstLine="0"/>
        <w:jc w:val="center"/>
        <w:rPr>
          <w:rFonts w:hint="default" w:ascii="Consolas" w:hAnsi="Consolas" w:eastAsia="Consolas" w:cs="Consolas"/>
          <w:i w:val="0"/>
          <w:caps w:val="0"/>
          <w:color w:val="000000"/>
          <w:spacing w:val="0"/>
          <w:sz w:val="24"/>
          <w:szCs w:val="24"/>
        </w:rPr>
      </w:pP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S</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)=1−</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=2</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S</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Consolas" w:hAnsi="Consolas" w:eastAsia="Consolas" w:cs="Consolas"/>
          <w:b w:val="0"/>
          <w:i w:val="0"/>
          <w:caps w:val="0"/>
          <w:color w:val="000000"/>
          <w:spacing w:val="0"/>
          <w:kern w:val="0"/>
          <w:sz w:val="24"/>
          <w:szCs w:val="24"/>
          <w:u w:val="none"/>
          <w:bdr w:val="none" w:color="auto" w:sz="0" w:space="0"/>
          <w:shd w:val="clear" w:fill="FFFFFF"/>
          <w:lang w:val="en-US" w:eastAsia="zh-CN" w:bidi="ar"/>
        </w:rPr>
        <w:t>S(n)=1−∑d=2nS(⌊nd⌋)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900" w:right="0" w:hanging="360"/>
        <w:jc w:val="left"/>
      </w:pP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因此，我们就学会了杜教筛莫比乌斯函数的前缀和啦！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nsolas" w:hAnsi="Consolas" w:eastAsia="Consolas" w:cs="Consolas"/>
          <w:i w:val="0"/>
          <w:caps w:val="0"/>
          <w:color w:val="000000"/>
          <w:spacing w:val="0"/>
          <w:sz w:val="24"/>
          <w:szCs w:val="24"/>
        </w:rPr>
      </w:pPr>
      <w:r>
        <w:rPr>
          <w:rFonts w:hint="default" w:ascii="Consolas" w:hAnsi="Consolas" w:eastAsia="Consolas" w:cs="Consolas"/>
          <w:i w:val="0"/>
          <w:caps w:val="0"/>
          <w:color w:val="000000"/>
          <w:spacing w:val="0"/>
          <w:sz w:val="24"/>
          <w:szCs w:val="24"/>
          <w:bdr w:val="none" w:color="auto" w:sz="0" w:space="0"/>
          <w:shd w:val="clear" w:fill="FFFFFF"/>
        </w:rPr>
        <w:t>二：求</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S</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ni</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=1</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φ</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S(n)=∑i=1nφ(i)</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与求莫比乌斯函数的思路类似。</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我们在脑海中找到一个与欧拉函数有关的卷积式子：</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φ</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id</w:t>
      </w:r>
      <w:r>
        <w:rPr>
          <w:rFonts w:hint="default" w:ascii="Consolas" w:hAnsi="Consolas" w:eastAsia="Consolas" w:cs="Consolas"/>
          <w:b w:val="0"/>
          <w:i w:val="0"/>
          <w:caps w:val="0"/>
          <w:color w:val="000000"/>
          <w:spacing w:val="0"/>
          <w:sz w:val="24"/>
          <w:szCs w:val="24"/>
          <w:u w:val="none"/>
          <w:bdr w:val="none" w:color="auto" w:sz="0" w:space="0"/>
          <w:shd w:val="clear" w:fill="FFFFFF"/>
        </w:rPr>
        <w:t>φ∗I=id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90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我们可以发现，在筛欧拉函数前缀和所选择的积性函数</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Consolas" w:hAnsi="Consolas" w:eastAsia="Consolas" w:cs="Consolas"/>
          <w:b w:val="0"/>
          <w:i w:val="0"/>
          <w:caps w:val="0"/>
          <w:color w:val="000000"/>
          <w:spacing w:val="0"/>
          <w:sz w:val="24"/>
          <w:szCs w:val="24"/>
          <w:u w:val="none"/>
          <w:bdr w:val="none" w:color="auto" w:sz="0" w:space="0"/>
          <w:shd w:val="clear" w:fill="FFFFFF"/>
        </w:rPr>
        <w:t>g</w:t>
      </w:r>
      <w:r>
        <w:rPr>
          <w:rFonts w:hint="default" w:ascii="Consolas" w:hAnsi="Consolas" w:eastAsia="Consolas" w:cs="Consolas"/>
          <w:i w:val="0"/>
          <w:caps w:val="0"/>
          <w:color w:val="000000"/>
          <w:spacing w:val="0"/>
          <w:sz w:val="24"/>
          <w:szCs w:val="24"/>
          <w:bdr w:val="none" w:color="auto" w:sz="0" w:space="0"/>
          <w:shd w:val="clear" w:fill="FFFFFF"/>
        </w:rPr>
        <w:t>同样也是</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Consolas" w:hAnsi="Consolas" w:eastAsia="Consolas" w:cs="Consolas"/>
          <w:b w:val="0"/>
          <w:i w:val="0"/>
          <w:caps w:val="0"/>
          <w:color w:val="000000"/>
          <w:spacing w:val="0"/>
          <w:sz w:val="24"/>
          <w:szCs w:val="24"/>
          <w:u w:val="none"/>
          <w:bdr w:val="none" w:color="auto" w:sz="0" w:space="0"/>
          <w:shd w:val="clear" w:fill="FFFFFF"/>
        </w:rPr>
        <w:t>I</w:t>
      </w:r>
      <w:r>
        <w:rPr>
          <w:rFonts w:hint="default" w:ascii="Consolas" w:hAnsi="Consolas" w:eastAsia="Consolas" w:cs="Consolas"/>
          <w:i w:val="0"/>
          <w:caps w:val="0"/>
          <w:color w:val="000000"/>
          <w:spacing w:val="0"/>
          <w:sz w:val="24"/>
          <w:szCs w:val="24"/>
          <w:bdr w:val="none" w:color="auto" w:sz="0" w:space="0"/>
          <w:shd w:val="clear" w:fill="FFFFFF"/>
        </w:rPr>
        <w:t>哟！代入得：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50" w:right="0" w:firstLine="0"/>
        <w:jc w:val="center"/>
        <w:rPr>
          <w:rFonts w:hint="default" w:ascii="Consolas" w:hAnsi="Consolas" w:eastAsia="Consolas" w:cs="Consolas"/>
          <w:i w:val="0"/>
          <w:caps w:val="0"/>
          <w:color w:val="000000"/>
          <w:spacing w:val="0"/>
          <w:sz w:val="24"/>
          <w:szCs w:val="24"/>
        </w:rPr>
      </w:pP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S</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=2</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S</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Consolas" w:hAnsi="Consolas" w:eastAsia="Consolas" w:cs="Consolas"/>
          <w:b w:val="0"/>
          <w:i w:val="0"/>
          <w:caps w:val="0"/>
          <w:color w:val="000000"/>
          <w:spacing w:val="0"/>
          <w:kern w:val="0"/>
          <w:sz w:val="24"/>
          <w:szCs w:val="24"/>
          <w:u w:val="none"/>
          <w:bdr w:val="none" w:color="auto" w:sz="0" w:space="0"/>
          <w:shd w:val="clear" w:fill="FFFFFF"/>
          <w:lang w:val="en-US" w:eastAsia="zh-CN" w:bidi="ar"/>
        </w:rPr>
        <w:t>S(n)=∑i=1ni−∑d=2nS(⌊nd⌋)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900" w:right="0" w:hanging="360"/>
        <w:jc w:val="left"/>
      </w:pP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前面那个式子可以利用等差数列求和公式</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O</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(1)</w:t>
      </w:r>
      <w:r>
        <w:rPr>
          <w:rFonts w:hint="default" w:ascii="Consolas" w:hAnsi="Consolas" w:eastAsia="Consolas" w:cs="Consolas"/>
          <w:b w:val="0"/>
          <w:i w:val="0"/>
          <w:caps w:val="0"/>
          <w:color w:val="000000"/>
          <w:spacing w:val="0"/>
          <w:sz w:val="24"/>
          <w:szCs w:val="24"/>
          <w:u w:val="none"/>
          <w:bdr w:val="none" w:color="auto" w:sz="0" w:space="0"/>
          <w:shd w:val="clear" w:fill="FFFFFF"/>
        </w:rPr>
        <w:t>O(1)</w:t>
      </w:r>
      <w:r>
        <w:rPr>
          <w:rFonts w:hint="default" w:ascii="Consolas" w:hAnsi="Consolas" w:eastAsia="Consolas" w:cs="Consolas"/>
          <w:i w:val="0"/>
          <w:caps w:val="0"/>
          <w:color w:val="000000"/>
          <w:spacing w:val="0"/>
          <w:sz w:val="24"/>
          <w:szCs w:val="24"/>
          <w:bdr w:val="none" w:color="auto" w:sz="0" w:space="0"/>
          <w:shd w:val="clear" w:fill="FFFFFF"/>
        </w:rPr>
        <w:t>的计算出结果，后面同样利用整除分块。</w:t>
      </w: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所以，我们又学会了如何筛欧拉函数的前缀和啦！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nsolas" w:hAnsi="Consolas" w:eastAsia="Consolas" w:cs="Consolas"/>
          <w:i w:val="0"/>
          <w:caps w:val="0"/>
          <w:color w:val="000000"/>
          <w:spacing w:val="0"/>
          <w:sz w:val="24"/>
          <w:szCs w:val="24"/>
        </w:rPr>
      </w:pPr>
      <w:r>
        <w:rPr>
          <w:rFonts w:hint="default" w:ascii="Consolas" w:hAnsi="Consolas" w:eastAsia="Consolas" w:cs="Consolas"/>
          <w:i w:val="0"/>
          <w:caps w:val="0"/>
          <w:color w:val="000000"/>
          <w:spacing w:val="0"/>
          <w:sz w:val="24"/>
          <w:szCs w:val="24"/>
          <w:bdr w:val="none" w:color="auto" w:sz="0" w:space="0"/>
          <w:shd w:val="clear" w:fill="FFFFFF"/>
        </w:rPr>
        <w:t>三：求</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S</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ni</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=1</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φ</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S(n)=∑i=1ni⋅φ(i)</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这个式子是不是无法一眼看出需要配什么积性函数了呢？</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我们考虑狄利克雷卷积的形式：</w:t>
      </w:r>
      <w:r>
        <w:rPr>
          <w:rFonts w:hint="default" w:ascii="MathJax_Size1" w:hAnsi="MathJax_Size1" w:eastAsia="MathJax_Size1" w:cs="MathJax_Size1"/>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d</w:t>
      </w:r>
      <w:r>
        <w:rPr>
          <w:rFonts w:hint="default" w:ascii="MathJax_Main" w:hAnsi="MathJax_Main" w:eastAsia="MathJax_Main" w:cs="MathJax_Main"/>
          <w:b w:val="0"/>
          <w:i w:val="0"/>
          <w:caps w:val="0"/>
          <w:color w:val="000000"/>
          <w:spacing w:val="0"/>
          <w:sz w:val="20"/>
          <w:szCs w:val="20"/>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φ</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MathJax_Math-italic" w:hAnsi="MathJax_Math-italic" w:eastAsia="MathJax_Math-italic" w:cs="MathJax_Math-italic"/>
          <w:b w:val="0"/>
          <w:i w:val="0"/>
          <w:caps w:val="0"/>
          <w:color w:val="000000"/>
          <w:spacing w:val="0"/>
          <w:sz w:val="20"/>
          <w:szCs w:val="20"/>
          <w:u w:val="none"/>
          <w:bdr w:val="none" w:color="auto" w:sz="0" w:space="0"/>
          <w:shd w:val="clear" w:fill="FFFFFF"/>
        </w:rPr>
        <w:t>nd</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w:t>
      </w:r>
      <w:r>
        <w:rPr>
          <w:rFonts w:hint="default" w:ascii="Consolas" w:hAnsi="Consolas" w:eastAsia="Consolas" w:cs="Consolas"/>
          <w:b w:val="0"/>
          <w:i w:val="0"/>
          <w:caps w:val="0"/>
          <w:color w:val="000000"/>
          <w:spacing w:val="0"/>
          <w:sz w:val="24"/>
          <w:szCs w:val="24"/>
          <w:u w:val="none"/>
          <w:bdr w:val="none" w:color="auto" w:sz="0" w:space="0"/>
          <w:shd w:val="clear" w:fill="FFFFFF"/>
        </w:rPr>
        <w:t>∑d|n(d⋅φ(d))⋅g(nd)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1350" w:right="0" w:hanging="360"/>
        <w:jc w:val="left"/>
      </w:pPr>
      <w:r>
        <w:rPr>
          <w:rFonts w:hint="default" w:ascii="Consolas" w:hAnsi="Consolas" w:eastAsia="Consolas" w:cs="Consolas"/>
          <w:i w:val="0"/>
          <w:caps w:val="0"/>
          <w:color w:val="000000"/>
          <w:spacing w:val="0"/>
          <w:sz w:val="24"/>
          <w:szCs w:val="24"/>
          <w:bdr w:val="none" w:color="auto" w:sz="0" w:space="0"/>
          <w:shd w:val="clear" w:fill="FFFFFF"/>
        </w:rPr>
        <w:t>我们看前面这个</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Consolas" w:hAnsi="Consolas" w:eastAsia="Consolas" w:cs="Consolas"/>
          <w:b w:val="0"/>
          <w:i w:val="0"/>
          <w:caps w:val="0"/>
          <w:color w:val="000000"/>
          <w:spacing w:val="0"/>
          <w:sz w:val="24"/>
          <w:szCs w:val="24"/>
          <w:u w:val="none"/>
          <w:bdr w:val="none" w:color="auto" w:sz="0" w:space="0"/>
          <w:shd w:val="clear" w:fill="FFFFFF"/>
        </w:rPr>
        <w:t>d</w:t>
      </w:r>
      <w:r>
        <w:rPr>
          <w:rFonts w:hint="default" w:ascii="Consolas" w:hAnsi="Consolas" w:eastAsia="Consolas" w:cs="Consolas"/>
          <w:i w:val="0"/>
          <w:caps w:val="0"/>
          <w:color w:val="000000"/>
          <w:spacing w:val="0"/>
          <w:sz w:val="24"/>
          <w:szCs w:val="24"/>
          <w:bdr w:val="none" w:color="auto" w:sz="0" w:space="0"/>
          <w:shd w:val="clear" w:fill="FFFFFF"/>
        </w:rPr>
        <w:t>不太爽，考虑后面配出一个积性函数使得这个</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Consolas" w:hAnsi="Consolas" w:eastAsia="Consolas" w:cs="Consolas"/>
          <w:b w:val="0"/>
          <w:i w:val="0"/>
          <w:caps w:val="0"/>
          <w:color w:val="000000"/>
          <w:spacing w:val="0"/>
          <w:sz w:val="24"/>
          <w:szCs w:val="24"/>
          <w:u w:val="none"/>
          <w:bdr w:val="none" w:color="auto" w:sz="0" w:space="0"/>
          <w:shd w:val="clear" w:fill="FFFFFF"/>
        </w:rPr>
        <w:t>d</w:t>
      </w:r>
      <w:r>
        <w:rPr>
          <w:rFonts w:hint="default" w:ascii="Consolas" w:hAnsi="Consolas" w:eastAsia="Consolas" w:cs="Consolas"/>
          <w:i w:val="0"/>
          <w:caps w:val="0"/>
          <w:color w:val="000000"/>
          <w:spacing w:val="0"/>
          <w:sz w:val="24"/>
          <w:szCs w:val="24"/>
          <w:bdr w:val="none" w:color="auto" w:sz="0" w:space="0"/>
          <w:shd w:val="clear" w:fill="FFFFFF"/>
        </w:rPr>
        <w:t>能够被约掉。因此，我们尝试将</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g</w:t>
      </w:r>
      <w:r>
        <w:rPr>
          <w:rFonts w:hint="default" w:ascii="Consolas" w:hAnsi="Consolas" w:eastAsia="Consolas" w:cs="Consolas"/>
          <w:b w:val="0"/>
          <w:i w:val="0"/>
          <w:caps w:val="0"/>
          <w:color w:val="000000"/>
          <w:spacing w:val="0"/>
          <w:sz w:val="24"/>
          <w:szCs w:val="24"/>
          <w:u w:val="none"/>
          <w:bdr w:val="none" w:color="auto" w:sz="0" w:space="0"/>
          <w:shd w:val="clear" w:fill="FFFFFF"/>
        </w:rPr>
        <w:t>g</w:t>
      </w:r>
      <w:r>
        <w:rPr>
          <w:rFonts w:hint="default" w:ascii="Consolas" w:hAnsi="Consolas" w:eastAsia="Consolas" w:cs="Consolas"/>
          <w:i w:val="0"/>
          <w:caps w:val="0"/>
          <w:color w:val="000000"/>
          <w:spacing w:val="0"/>
          <w:sz w:val="24"/>
          <w:szCs w:val="24"/>
          <w:bdr w:val="none" w:color="auto" w:sz="0" w:space="0"/>
          <w:shd w:val="clear" w:fill="FFFFFF"/>
        </w:rPr>
        <w:t>配成</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id</w:t>
      </w:r>
      <w:r>
        <w:rPr>
          <w:rFonts w:hint="default" w:ascii="Consolas" w:hAnsi="Consolas" w:eastAsia="Consolas" w:cs="Consolas"/>
          <w:b w:val="0"/>
          <w:i w:val="0"/>
          <w:caps w:val="0"/>
          <w:color w:val="000000"/>
          <w:spacing w:val="0"/>
          <w:sz w:val="24"/>
          <w:szCs w:val="24"/>
          <w:u w:val="none"/>
          <w:bdr w:val="none" w:color="auto" w:sz="0" w:space="0"/>
          <w:shd w:val="clear" w:fill="FFFFFF"/>
        </w:rPr>
        <w:t>id</w:t>
      </w:r>
      <w:r>
        <w:rPr>
          <w:rFonts w:hint="default" w:ascii="Consolas" w:hAnsi="Consolas" w:eastAsia="Consolas" w:cs="Consolas"/>
          <w:i w:val="0"/>
          <w:caps w:val="0"/>
          <w:color w:val="000000"/>
          <w:spacing w:val="0"/>
          <w:sz w:val="24"/>
          <w:szCs w:val="24"/>
          <w:bdr w:val="none" w:color="auto" w:sz="0" w:space="0"/>
          <w:shd w:val="clear" w:fill="FFFFFF"/>
        </w:rPr>
        <w:t>。这样就可以把</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d</w:t>
      </w:r>
      <w:r>
        <w:rPr>
          <w:rFonts w:hint="default" w:ascii="Consolas" w:hAnsi="Consolas" w:eastAsia="Consolas" w:cs="Consolas"/>
          <w:b w:val="0"/>
          <w:i w:val="0"/>
          <w:caps w:val="0"/>
          <w:color w:val="000000"/>
          <w:spacing w:val="0"/>
          <w:sz w:val="24"/>
          <w:szCs w:val="24"/>
          <w:u w:val="none"/>
          <w:bdr w:val="none" w:color="auto" w:sz="0" w:space="0"/>
          <w:shd w:val="clear" w:fill="FFFFFF"/>
        </w:rPr>
        <w:t>d</w:t>
      </w:r>
      <w:r>
        <w:rPr>
          <w:rFonts w:hint="default" w:ascii="Consolas" w:hAnsi="Consolas" w:eastAsia="Consolas" w:cs="Consolas"/>
          <w:i w:val="0"/>
          <w:caps w:val="0"/>
          <w:color w:val="000000"/>
          <w:spacing w:val="0"/>
          <w:sz w:val="24"/>
          <w:szCs w:val="24"/>
          <w:bdr w:val="none" w:color="auto" w:sz="0" w:space="0"/>
          <w:shd w:val="clear" w:fill="FFFFFF"/>
        </w:rPr>
        <w:t>给弄没！代入得：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50" w:right="0" w:firstLine="0"/>
        <w:jc w:val="center"/>
        <w:rPr>
          <w:rFonts w:hint="default" w:ascii="Consolas" w:hAnsi="Consolas" w:eastAsia="Consolas" w:cs="Consolas"/>
          <w:i w:val="0"/>
          <w:caps w:val="0"/>
          <w:color w:val="000000"/>
          <w:spacing w:val="0"/>
          <w:sz w:val="24"/>
          <w:szCs w:val="24"/>
        </w:rPr>
      </w:pP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φ</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φ</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φ</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2</w:t>
      </w:r>
      <w:r>
        <w:rPr>
          <w:rFonts w:hint="default" w:ascii="Consolas" w:hAnsi="Consolas" w:eastAsia="Consolas" w:cs="Consolas"/>
          <w:b w:val="0"/>
          <w:i w:val="0"/>
          <w:caps w:val="0"/>
          <w:color w:val="000000"/>
          <w:spacing w:val="0"/>
          <w:kern w:val="0"/>
          <w:sz w:val="24"/>
          <w:szCs w:val="24"/>
          <w:u w:val="none"/>
          <w:bdr w:val="none" w:color="auto" w:sz="0" w:space="0"/>
          <w:shd w:val="clear" w:fill="FFFFFF"/>
          <w:lang w:val="en-US" w:eastAsia="zh-CN" w:bidi="ar"/>
        </w:rPr>
        <w:t>∑d|n(d⋅φ(d))⋅nd=∑d|nn⋅φ(d)→=n∑d|nφ(d)=n2</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1350" w:right="0" w:hanging="360"/>
        <w:jc w:val="left"/>
      </w:pP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我们惊喜的发现，似乎配对了！！！</w:t>
      </w: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50" w:right="0" w:firstLine="0"/>
        <w:jc w:val="center"/>
        <w:rPr>
          <w:rFonts w:hint="default" w:ascii="Consolas" w:hAnsi="Consolas" w:eastAsia="Consolas" w:cs="Consolas"/>
          <w:i w:val="0"/>
          <w:caps w:val="0"/>
          <w:color w:val="000000"/>
          <w:spacing w:val="0"/>
          <w:sz w:val="24"/>
          <w:szCs w:val="24"/>
        </w:rPr>
      </w:pP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S</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i</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2</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Size2" w:hAnsi="MathJax_Size2" w:eastAsia="MathJax_Size2" w:cs="MathJax_Size2"/>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0"/>
          <w:szCs w:val="20"/>
          <w:u w:val="none"/>
          <w:bdr w:val="none" w:color="auto" w:sz="0" w:space="0"/>
          <w:shd w:val="clear" w:fill="FFFFFF"/>
          <w:lang w:val="en-US" w:eastAsia="zh-CN" w:bidi="ar"/>
        </w:rPr>
        <w:t>=2</w:t>
      </w:r>
      <w:r>
        <w:rPr>
          <w:rFonts w:hint="default" w:ascii="MathJax_Math-italic" w:hAnsi="MathJax_Math-italic" w:eastAsia="MathJax_Math-italic" w:cs="MathJax_Math-italic"/>
          <w:b w:val="0"/>
          <w:i w:val="0"/>
          <w:caps w:val="0"/>
          <w:color w:val="00000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S</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color w:val="000000"/>
          <w:spacing w:val="0"/>
          <w:kern w:val="0"/>
          <w:sz w:val="27"/>
          <w:szCs w:val="27"/>
          <w:u w:val="none"/>
          <w:bdr w:val="none" w:color="auto" w:sz="0" w:space="0"/>
          <w:shd w:val="clear" w:fill="FFFFFF"/>
          <w:lang w:val="en-US" w:eastAsia="zh-CN" w:bidi="ar"/>
        </w:rPr>
        <w:t>nd</w:t>
      </w:r>
      <w:r>
        <w:rPr>
          <w:rFonts w:hint="default" w:ascii="MathJax_Main" w:hAnsi="MathJax_Main" w:eastAsia="MathJax_Main" w:cs="MathJax_Main"/>
          <w:b w:val="0"/>
          <w:i w:val="0"/>
          <w:caps w:val="0"/>
          <w:color w:val="000000"/>
          <w:spacing w:val="0"/>
          <w:kern w:val="0"/>
          <w:sz w:val="27"/>
          <w:szCs w:val="27"/>
          <w:u w:val="none"/>
          <w:bdr w:val="none" w:color="auto" w:sz="0" w:space="0"/>
          <w:shd w:val="clear" w:fill="FFFFFF"/>
          <w:lang w:val="en-US" w:eastAsia="zh-CN" w:bidi="ar"/>
        </w:rPr>
        <w:t>⌋)</w:t>
      </w:r>
      <w:r>
        <w:rPr>
          <w:rFonts w:hint="default" w:ascii="Consolas" w:hAnsi="Consolas" w:eastAsia="Consolas" w:cs="Consolas"/>
          <w:b w:val="0"/>
          <w:i w:val="0"/>
          <w:caps w:val="0"/>
          <w:color w:val="000000"/>
          <w:spacing w:val="0"/>
          <w:kern w:val="0"/>
          <w:sz w:val="24"/>
          <w:szCs w:val="24"/>
          <w:u w:val="none"/>
          <w:bdr w:val="none" w:color="auto" w:sz="0" w:space="0"/>
          <w:shd w:val="clear" w:fill="FFFFFF"/>
          <w:lang w:val="en-US" w:eastAsia="zh-CN" w:bidi="ar"/>
        </w:rPr>
        <w:t>S(n)=∑i=1ni2−∑d=2nd⋅S(⌊nd⌋)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1350" w:right="0" w:hanging="360"/>
        <w:jc w:val="left"/>
      </w:pP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对于这个式子，我们前面可以利用平方和的公式</w:t>
      </w:r>
      <w:r>
        <w:rPr>
          <w:rFonts w:hint="default" w:ascii="MathJax_Math-italic" w:hAnsi="MathJax_Math-italic" w:eastAsia="MathJax_Math-italic" w:cs="MathJax_Math-italic"/>
          <w:b w:val="0"/>
          <w:i w:val="0"/>
          <w:caps w:val="0"/>
          <w:color w:val="000000"/>
          <w:spacing w:val="0"/>
          <w:sz w:val="27"/>
          <w:szCs w:val="27"/>
          <w:u w:val="none"/>
          <w:bdr w:val="none" w:color="auto" w:sz="0" w:space="0"/>
          <w:shd w:val="clear" w:fill="FFFFFF"/>
        </w:rPr>
        <w:t>O</w:t>
      </w:r>
      <w:r>
        <w:rPr>
          <w:rFonts w:hint="default" w:ascii="MathJax_Main" w:hAnsi="MathJax_Main" w:eastAsia="MathJax_Main" w:cs="MathJax_Main"/>
          <w:b w:val="0"/>
          <w:i w:val="0"/>
          <w:caps w:val="0"/>
          <w:color w:val="000000"/>
          <w:spacing w:val="0"/>
          <w:sz w:val="27"/>
          <w:szCs w:val="27"/>
          <w:u w:val="none"/>
          <w:bdr w:val="none" w:color="auto" w:sz="0" w:space="0"/>
          <w:shd w:val="clear" w:fill="FFFFFF"/>
        </w:rPr>
        <w:t>(1)</w:t>
      </w:r>
      <w:r>
        <w:rPr>
          <w:rFonts w:hint="default" w:ascii="Consolas" w:hAnsi="Consolas" w:eastAsia="Consolas" w:cs="Consolas"/>
          <w:b w:val="0"/>
          <w:i w:val="0"/>
          <w:caps w:val="0"/>
          <w:color w:val="000000"/>
          <w:spacing w:val="0"/>
          <w:sz w:val="24"/>
          <w:szCs w:val="24"/>
          <w:u w:val="none"/>
          <w:bdr w:val="none" w:color="auto" w:sz="0" w:space="0"/>
          <w:shd w:val="clear" w:fill="FFFFFF"/>
        </w:rPr>
        <w:t>O(1)</w:t>
      </w:r>
      <w:r>
        <w:rPr>
          <w:rFonts w:hint="default" w:ascii="Consolas" w:hAnsi="Consolas" w:eastAsia="Consolas" w:cs="Consolas"/>
          <w:i w:val="0"/>
          <w:caps w:val="0"/>
          <w:color w:val="000000"/>
          <w:spacing w:val="0"/>
          <w:sz w:val="24"/>
          <w:szCs w:val="24"/>
          <w:bdr w:val="none" w:color="auto" w:sz="0" w:space="0"/>
          <w:shd w:val="clear" w:fill="FFFFFF"/>
        </w:rPr>
        <w:t>算出结果，后面的式子利用等差数列求和公式进行整除分块。</w:t>
      </w:r>
      <w:r>
        <w:rPr>
          <w:rFonts w:hint="default" w:ascii="Consolas" w:hAnsi="Consolas" w:eastAsia="Consolas" w:cs="Consolas"/>
          <w:i w:val="0"/>
          <w:caps w:val="0"/>
          <w:color w:val="000000"/>
          <w:spacing w:val="0"/>
          <w:sz w:val="24"/>
          <w:szCs w:val="24"/>
          <w:bdr w:val="none" w:color="auto" w:sz="0" w:space="0"/>
          <w:shd w:val="clear" w:fill="FFFFFF"/>
        </w:rPr>
        <w:br w:type="textWrapping"/>
      </w:r>
      <w:r>
        <w:rPr>
          <w:rFonts w:hint="default" w:ascii="Consolas" w:hAnsi="Consolas" w:eastAsia="Consolas" w:cs="Consolas"/>
          <w:i w:val="0"/>
          <w:caps w:val="0"/>
          <w:color w:val="000000"/>
          <w:spacing w:val="0"/>
          <w:sz w:val="24"/>
          <w:szCs w:val="24"/>
          <w:bdr w:val="none" w:color="auto" w:sz="0" w:space="0"/>
          <w:shd w:val="clear" w:fill="FFFFFF"/>
        </w:rPr>
        <w:t>因此，我们可以通过以上的思路求得这个看似无法筛的积性函数的前缀和！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4A57A"/>
    <w:multiLevelType w:val="multilevel"/>
    <w:tmpl w:val="9AB4A5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E4EA0F3"/>
    <w:multiLevelType w:val="multilevel"/>
    <w:tmpl w:val="9E4EA0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02C6B13"/>
    <w:multiLevelType w:val="multilevel"/>
    <w:tmpl w:val="A02C6B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4819F2E"/>
    <w:multiLevelType w:val="multilevel"/>
    <w:tmpl w:val="A4819F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F8F448C"/>
    <w:multiLevelType w:val="multilevel"/>
    <w:tmpl w:val="AF8F44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1164DB3"/>
    <w:multiLevelType w:val="multilevel"/>
    <w:tmpl w:val="B1164D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AD43D2F"/>
    <w:multiLevelType w:val="multilevel"/>
    <w:tmpl w:val="CAD43D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0C81E7A"/>
    <w:multiLevelType w:val="multilevel"/>
    <w:tmpl w:val="D0C81E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6B28296"/>
    <w:multiLevelType w:val="multilevel"/>
    <w:tmpl w:val="E6B282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1628AA6"/>
    <w:multiLevelType w:val="multilevel"/>
    <w:tmpl w:val="11628A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12B579C7"/>
    <w:multiLevelType w:val="multilevel"/>
    <w:tmpl w:val="12B579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D45B619"/>
    <w:multiLevelType w:val="multilevel"/>
    <w:tmpl w:val="4D45B6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30B2A97"/>
    <w:multiLevelType w:val="multilevel"/>
    <w:tmpl w:val="530B2A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63310E3"/>
    <w:multiLevelType w:val="multilevel"/>
    <w:tmpl w:val="563310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7A308681"/>
    <w:multiLevelType w:val="multilevel"/>
    <w:tmpl w:val="7A3086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5"/>
  </w:num>
  <w:num w:numId="3">
    <w:abstractNumId w:val="6"/>
  </w:num>
  <w:num w:numId="4">
    <w:abstractNumId w:val="12"/>
  </w:num>
  <w:num w:numId="5">
    <w:abstractNumId w:val="11"/>
  </w:num>
  <w:num w:numId="6">
    <w:abstractNumId w:val="13"/>
  </w:num>
  <w:num w:numId="7">
    <w:abstractNumId w:val="7"/>
  </w:num>
  <w:num w:numId="8">
    <w:abstractNumId w:val="10"/>
  </w:num>
  <w:num w:numId="9">
    <w:abstractNumId w:val="8"/>
  </w:num>
  <w:num w:numId="10">
    <w:abstractNumId w:val="3"/>
  </w:num>
  <w:num w:numId="11">
    <w:abstractNumId w:val="14"/>
  </w:num>
  <w:num w:numId="12">
    <w:abstractNumId w:val="4"/>
  </w:num>
  <w:num w:numId="13">
    <w:abstractNumId w:val="9"/>
  </w:num>
  <w:num w:numId="14">
    <w:abstractNumId w:val="1"/>
  </w:num>
  <w:num w:numId="1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DA4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hexi</dc:creator>
  <cp:lastModifiedBy>Helium</cp:lastModifiedBy>
  <dcterms:modified xsi:type="dcterms:W3CDTF">2018-12-12T15:13:45Z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